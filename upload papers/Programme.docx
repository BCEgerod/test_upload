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E1EFC4" w14:textId="20B19BD7" w:rsidR="00EE0DF6" w:rsidRPr="0043728B" w:rsidRDefault="004B3A0D" w:rsidP="00FA52B5">
      <w:pPr>
        <w:spacing w:line="360" w:lineRule="auto"/>
        <w:jc w:val="center"/>
        <w:rPr>
          <w:b/>
          <w:bCs/>
          <w:sz w:val="32"/>
          <w:szCs w:val="32"/>
        </w:rPr>
      </w:pPr>
      <w:r w:rsidRPr="0043728B">
        <w:rPr>
          <w:b/>
          <w:bCs/>
          <w:sz w:val="32"/>
          <w:szCs w:val="32"/>
        </w:rPr>
        <w:t xml:space="preserve">Program: Money in Politics </w:t>
      </w:r>
      <w:r w:rsidR="0085793E">
        <w:rPr>
          <w:b/>
          <w:bCs/>
          <w:sz w:val="32"/>
          <w:szCs w:val="32"/>
        </w:rPr>
        <w:t>Conference</w:t>
      </w:r>
    </w:p>
    <w:p w14:paraId="426376DF" w14:textId="77777777" w:rsidR="00835EF3" w:rsidRPr="0043728B" w:rsidRDefault="004B3A0D" w:rsidP="000E396A">
      <w:pPr>
        <w:spacing w:line="360" w:lineRule="auto"/>
        <w:jc w:val="center"/>
        <w:rPr>
          <w:b/>
          <w:bCs/>
          <w:sz w:val="32"/>
          <w:szCs w:val="32"/>
        </w:rPr>
      </w:pPr>
      <w:r w:rsidRPr="0043728B">
        <w:rPr>
          <w:b/>
          <w:bCs/>
          <w:sz w:val="32"/>
          <w:szCs w:val="32"/>
        </w:rPr>
        <w:t>C</w:t>
      </w:r>
      <w:r w:rsidR="00F853C7" w:rsidRPr="0043728B">
        <w:rPr>
          <w:b/>
          <w:bCs/>
          <w:sz w:val="32"/>
          <w:szCs w:val="32"/>
        </w:rPr>
        <w:t>openhagen Business School</w:t>
      </w:r>
    </w:p>
    <w:p w14:paraId="0EB282F0" w14:textId="77777777" w:rsidR="00835EF3" w:rsidRPr="0043728B" w:rsidRDefault="001322F3" w:rsidP="000E396A">
      <w:pPr>
        <w:spacing w:line="360" w:lineRule="auto"/>
        <w:jc w:val="center"/>
        <w:rPr>
          <w:b/>
          <w:bCs/>
          <w:sz w:val="32"/>
          <w:szCs w:val="32"/>
        </w:rPr>
      </w:pPr>
      <w:r w:rsidRPr="0043728B">
        <w:rPr>
          <w:b/>
          <w:bCs/>
          <w:sz w:val="32"/>
          <w:szCs w:val="32"/>
        </w:rPr>
        <w:t>Department of International Economics, Government and Business</w:t>
      </w:r>
    </w:p>
    <w:p w14:paraId="0477EBA6" w14:textId="44D5C2CA" w:rsidR="004B3A0D" w:rsidRDefault="004B3A0D" w:rsidP="00FD6495">
      <w:pPr>
        <w:spacing w:line="360" w:lineRule="auto"/>
        <w:jc w:val="center"/>
        <w:rPr>
          <w:b/>
          <w:bCs/>
          <w:sz w:val="32"/>
          <w:szCs w:val="32"/>
        </w:rPr>
      </w:pPr>
      <w:r w:rsidRPr="0043728B">
        <w:rPr>
          <w:b/>
          <w:bCs/>
          <w:sz w:val="32"/>
          <w:szCs w:val="32"/>
        </w:rPr>
        <w:t>June 1</w:t>
      </w:r>
      <w:r w:rsidR="00065246" w:rsidRPr="0043728B">
        <w:rPr>
          <w:b/>
          <w:bCs/>
          <w:sz w:val="32"/>
          <w:szCs w:val="32"/>
        </w:rPr>
        <w:t>6</w:t>
      </w:r>
      <w:r w:rsidRPr="0043728B">
        <w:rPr>
          <w:b/>
          <w:bCs/>
          <w:sz w:val="32"/>
          <w:szCs w:val="32"/>
        </w:rPr>
        <w:t>-17</w:t>
      </w:r>
      <w:r w:rsidR="00FD6495">
        <w:rPr>
          <w:rStyle w:val="Fodnotehenvisning"/>
          <w:b/>
          <w:bCs/>
          <w:sz w:val="32"/>
          <w:szCs w:val="32"/>
        </w:rPr>
        <w:footnoteReference w:id="1"/>
      </w:r>
    </w:p>
    <w:p w14:paraId="7DA8A701" w14:textId="4A1BBE62" w:rsidR="00FD6495" w:rsidRDefault="00FD6495" w:rsidP="00FD6495">
      <w:pPr>
        <w:spacing w:line="360" w:lineRule="auto"/>
        <w:rPr>
          <w:b/>
          <w:bCs/>
          <w:sz w:val="32"/>
          <w:szCs w:val="32"/>
        </w:rPr>
      </w:pPr>
    </w:p>
    <w:p w14:paraId="6D325E57" w14:textId="77777777" w:rsidR="004B3A0D" w:rsidRDefault="004B3A0D" w:rsidP="000E396A"/>
    <w:p w14:paraId="2FA407A7" w14:textId="23E56E3A" w:rsidR="004B3A0D" w:rsidRPr="0069668E" w:rsidRDefault="006C57C8" w:rsidP="000E396A">
      <w:pPr>
        <w:rPr>
          <w:b/>
          <w:bCs/>
          <w:sz w:val="28"/>
          <w:szCs w:val="28"/>
        </w:rPr>
      </w:pPr>
      <w:r w:rsidRPr="0069668E">
        <w:rPr>
          <w:b/>
          <w:bCs/>
          <w:sz w:val="28"/>
          <w:szCs w:val="28"/>
        </w:rPr>
        <w:t>Thursday</w:t>
      </w:r>
      <w:r w:rsidR="00BE6520" w:rsidRPr="0069668E">
        <w:rPr>
          <w:b/>
          <w:bCs/>
          <w:sz w:val="28"/>
          <w:szCs w:val="28"/>
        </w:rPr>
        <w:t xml:space="preserve"> 1</w:t>
      </w:r>
      <w:r w:rsidRPr="0069668E">
        <w:rPr>
          <w:b/>
          <w:bCs/>
          <w:sz w:val="28"/>
          <w:szCs w:val="28"/>
        </w:rPr>
        <w:t>6</w:t>
      </w:r>
      <w:r w:rsidR="00BE6520" w:rsidRPr="0069668E">
        <w:rPr>
          <w:b/>
          <w:bCs/>
          <w:sz w:val="28"/>
          <w:szCs w:val="28"/>
        </w:rPr>
        <w:t xml:space="preserve"> June</w:t>
      </w:r>
    </w:p>
    <w:p w14:paraId="01311B36" w14:textId="77777777" w:rsidR="00A84FF9" w:rsidRDefault="00A84FF9" w:rsidP="000E396A">
      <w:pPr>
        <w:jc w:val="center"/>
        <w:rPr>
          <w:i/>
          <w:iCs/>
        </w:rPr>
      </w:pPr>
    </w:p>
    <w:p w14:paraId="6A655C70" w14:textId="6819621E" w:rsidR="006C57C8" w:rsidRPr="00096305" w:rsidRDefault="001A371F" w:rsidP="000E396A">
      <w:pPr>
        <w:rPr>
          <w:i/>
          <w:iCs/>
        </w:rPr>
      </w:pPr>
      <w:r>
        <w:rPr>
          <w:i/>
          <w:iCs/>
        </w:rPr>
        <w:t xml:space="preserve">Welcome + </w:t>
      </w:r>
      <w:r w:rsidR="002E02BF">
        <w:rPr>
          <w:i/>
          <w:iCs/>
        </w:rPr>
        <w:t>c</w:t>
      </w:r>
      <w:r w:rsidR="006C57C8" w:rsidRPr="00096305">
        <w:rPr>
          <w:i/>
          <w:iCs/>
        </w:rPr>
        <w:t>offee and light breakfast</w:t>
      </w:r>
      <w:r>
        <w:rPr>
          <w:i/>
          <w:iCs/>
        </w:rPr>
        <w:t>: 9:30 – 10:00</w:t>
      </w:r>
    </w:p>
    <w:p w14:paraId="0A710F04" w14:textId="03C4BABC" w:rsidR="00096305" w:rsidRDefault="00096305" w:rsidP="000E396A"/>
    <w:tbl>
      <w:tblPr>
        <w:tblStyle w:val="Tabel-Gitter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536"/>
      </w:tblGrid>
      <w:tr w:rsidR="00255F33" w14:paraId="5D7F77FF" w14:textId="77777777" w:rsidTr="008C0355">
        <w:tc>
          <w:tcPr>
            <w:tcW w:w="9498" w:type="dxa"/>
            <w:gridSpan w:val="2"/>
            <w:tcBorders>
              <w:top w:val="nil"/>
              <w:bottom w:val="nil"/>
            </w:tcBorders>
          </w:tcPr>
          <w:p w14:paraId="1260055D" w14:textId="77777777" w:rsidR="00E9234D" w:rsidRDefault="00E9234D" w:rsidP="000E396A">
            <w:pPr>
              <w:rPr>
                <w:b/>
                <w:bCs/>
              </w:rPr>
            </w:pPr>
          </w:p>
          <w:p w14:paraId="31AE495E" w14:textId="0ACDC089" w:rsidR="0011127E" w:rsidRPr="0011127E" w:rsidRDefault="00255F33" w:rsidP="000E396A">
            <w:pPr>
              <w:rPr>
                <w:b/>
                <w:bCs/>
                <w:u w:val="single"/>
              </w:rPr>
            </w:pPr>
            <w:r w:rsidRPr="0011127E">
              <w:rPr>
                <w:b/>
                <w:bCs/>
              </w:rPr>
              <w:t>Morning session</w:t>
            </w:r>
            <w:r w:rsidR="0011127E" w:rsidRPr="0011127E">
              <w:rPr>
                <w:b/>
                <w:bCs/>
              </w:rPr>
              <w:t xml:space="preserve">: </w:t>
            </w:r>
            <w:r w:rsidRPr="0011127E">
              <w:rPr>
                <w:b/>
                <w:bCs/>
              </w:rPr>
              <w:t>10:00 – 12:00</w:t>
            </w:r>
          </w:p>
          <w:p w14:paraId="5A28778E" w14:textId="77777777" w:rsidR="00255F33" w:rsidRPr="00255F33" w:rsidRDefault="00255F33" w:rsidP="000E396A">
            <w:pPr>
              <w:rPr>
                <w:b/>
                <w:bCs/>
              </w:rPr>
            </w:pPr>
          </w:p>
        </w:tc>
      </w:tr>
      <w:tr w:rsidR="00255F33" w14:paraId="4B26491C" w14:textId="77777777" w:rsidTr="008C0355">
        <w:tc>
          <w:tcPr>
            <w:tcW w:w="4962" w:type="dxa"/>
            <w:tcBorders>
              <w:top w:val="nil"/>
              <w:bottom w:val="nil"/>
              <w:right w:val="nil"/>
            </w:tcBorders>
          </w:tcPr>
          <w:p w14:paraId="3D78D746" w14:textId="58CF55C2" w:rsidR="00255F33" w:rsidRPr="00255F33" w:rsidRDefault="00255F33" w:rsidP="000E396A">
            <w:pPr>
              <w:rPr>
                <w:b/>
                <w:bCs/>
              </w:rPr>
            </w:pPr>
            <w:r w:rsidRPr="00255F33">
              <w:rPr>
                <w:b/>
                <w:bCs/>
              </w:rPr>
              <w:t>Panel 1: Lobbying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</w:tcBorders>
          </w:tcPr>
          <w:p w14:paraId="5FE7654E" w14:textId="55EF7749" w:rsidR="00255F33" w:rsidRPr="00255F33" w:rsidRDefault="00255F33" w:rsidP="000E396A">
            <w:pPr>
              <w:rPr>
                <w:b/>
                <w:bCs/>
              </w:rPr>
            </w:pPr>
            <w:r w:rsidRPr="00255F33">
              <w:rPr>
                <w:b/>
                <w:bCs/>
              </w:rPr>
              <w:t xml:space="preserve">Panel 2: </w:t>
            </w:r>
            <w:r w:rsidR="003F263C" w:rsidRPr="0011127E">
              <w:rPr>
                <w:b/>
                <w:bCs/>
              </w:rPr>
              <w:t>Campaign Finance I</w:t>
            </w:r>
          </w:p>
        </w:tc>
      </w:tr>
      <w:tr w:rsidR="00255F33" w14:paraId="73B0D131" w14:textId="77777777" w:rsidTr="008C0355">
        <w:tc>
          <w:tcPr>
            <w:tcW w:w="4962" w:type="dxa"/>
            <w:tcBorders>
              <w:top w:val="nil"/>
              <w:right w:val="nil"/>
            </w:tcBorders>
          </w:tcPr>
          <w:p w14:paraId="1E9853DE" w14:textId="6A3C86CA" w:rsidR="00831C00" w:rsidRPr="006B246E" w:rsidRDefault="008B3B88" w:rsidP="000E396A">
            <w:commentRangeStart w:id="0"/>
            <w:r w:rsidRPr="008B3B88">
              <w:rPr>
                <w:i/>
                <w:iCs/>
              </w:rPr>
              <w:t xml:space="preserve">Chair: </w:t>
            </w:r>
            <w:ins w:id="1" w:author="Benjamin Carl Krag Egerod" w:date="2022-05-23T09:15:00Z">
              <w:r w:rsidR="00AF422A">
                <w:rPr>
                  <w:iCs/>
                </w:rPr>
                <w:t>Sebastian Thieme</w:t>
              </w:r>
            </w:ins>
            <w:del w:id="2" w:author="Benjamin Carl Krag Egerod" w:date="2022-05-23T09:15:00Z">
              <w:r w:rsidR="00827200" w:rsidDel="00AF422A">
                <w:rPr>
                  <w:iCs/>
                </w:rPr>
                <w:delText xml:space="preserve">Nolan </w:delText>
              </w:r>
              <w:r w:rsidR="006B246E" w:rsidDel="00AF422A">
                <w:delText>McCarty</w:delText>
              </w:r>
              <w:commentRangeEnd w:id="0"/>
              <w:r w:rsidR="00AF422A" w:rsidDel="00AF422A">
                <w:rPr>
                  <w:rStyle w:val="Kommentarhenvisning"/>
                </w:rPr>
                <w:commentReference w:id="0"/>
              </w:r>
            </w:del>
          </w:p>
          <w:p w14:paraId="755646A6" w14:textId="77777777" w:rsidR="008B3B88" w:rsidRDefault="008B3B88" w:rsidP="000E396A"/>
          <w:p w14:paraId="732B1235" w14:textId="75F5BEC3" w:rsidR="00827200" w:rsidRDefault="00827200" w:rsidP="000E396A">
            <w:r w:rsidRPr="00827200">
              <w:t>Keigo Tanabe</w:t>
            </w:r>
            <w:r>
              <w:t>: “</w:t>
            </w:r>
            <w:r w:rsidRPr="00827200">
              <w:t>Policy Capacity and Interest Group Strategies: Evidence from the US States.</w:t>
            </w:r>
            <w:r>
              <w:t>”</w:t>
            </w:r>
          </w:p>
          <w:p w14:paraId="43230095" w14:textId="3ACDC16C" w:rsidR="00B60155" w:rsidRPr="00B60155" w:rsidRDefault="00B60155" w:rsidP="000E396A">
            <w:pPr>
              <w:rPr>
                <w:i/>
                <w:iCs/>
              </w:rPr>
            </w:pPr>
            <w:commentRangeStart w:id="3"/>
            <w:r w:rsidRPr="00B60155">
              <w:rPr>
                <w:i/>
                <w:iCs/>
              </w:rPr>
              <w:t xml:space="preserve">Discussant: </w:t>
            </w:r>
            <w:r w:rsidR="00827200">
              <w:t xml:space="preserve">Collin </w:t>
            </w:r>
            <w:proofErr w:type="spellStart"/>
            <w:r w:rsidR="00827200">
              <w:t>S</w:t>
            </w:r>
            <w:r w:rsidR="001D5159" w:rsidRPr="00CE53F0">
              <w:t>chumock</w:t>
            </w:r>
            <w:commentRangeEnd w:id="3"/>
            <w:proofErr w:type="spellEnd"/>
            <w:r w:rsidR="00687B0F">
              <w:rPr>
                <w:rStyle w:val="Kommentarhenvisning"/>
              </w:rPr>
              <w:commentReference w:id="3"/>
            </w:r>
          </w:p>
          <w:p w14:paraId="104320F1" w14:textId="77777777" w:rsidR="00255F33" w:rsidRDefault="00255F33" w:rsidP="000E396A"/>
          <w:p w14:paraId="655EEADF" w14:textId="06CE83DF" w:rsidR="00255F33" w:rsidRDefault="00827200" w:rsidP="000E396A">
            <w:r>
              <w:t xml:space="preserve">Nolan </w:t>
            </w:r>
            <w:r w:rsidR="00255F33" w:rsidRPr="00CE53F0">
              <w:t>McCarty &amp;</w:t>
            </w:r>
            <w:r w:rsidR="00255F33">
              <w:t xml:space="preserve"> </w:t>
            </w:r>
            <w:proofErr w:type="spellStart"/>
            <w:r w:rsidRPr="00827200">
              <w:t>Sepehr</w:t>
            </w:r>
            <w:proofErr w:type="spellEnd"/>
            <w:r>
              <w:t xml:space="preserve"> </w:t>
            </w:r>
            <w:proofErr w:type="spellStart"/>
            <w:r w:rsidR="00255F33" w:rsidRPr="00CE53F0">
              <w:t>Shahshahani</w:t>
            </w:r>
            <w:proofErr w:type="spellEnd"/>
            <w:r>
              <w:t>: “</w:t>
            </w:r>
            <w:r w:rsidRPr="00827200">
              <w:t>Economic Concentration and Political Advocacy, 1999-2017</w:t>
            </w:r>
            <w:r>
              <w:t>”</w:t>
            </w:r>
          </w:p>
          <w:p w14:paraId="58305631" w14:textId="16A07CEA" w:rsidR="00B60155" w:rsidRPr="00A1571B" w:rsidRDefault="00B60155" w:rsidP="000E396A">
            <w:r w:rsidRPr="00B60155">
              <w:rPr>
                <w:i/>
                <w:iCs/>
              </w:rPr>
              <w:t xml:space="preserve">Discussant: </w:t>
            </w:r>
            <w:r w:rsidR="00827200">
              <w:t>Jan S</w:t>
            </w:r>
            <w:r w:rsidR="00A1571B">
              <w:t>tuckatz</w:t>
            </w:r>
          </w:p>
          <w:p w14:paraId="1CC8A360" w14:textId="77777777" w:rsidR="00B60155" w:rsidRDefault="00B60155" w:rsidP="000E396A"/>
          <w:p w14:paraId="2519D0C4" w14:textId="17E1F83C" w:rsidR="00255F33" w:rsidRPr="00CE53F0" w:rsidRDefault="00EC7F11" w:rsidP="000E396A">
            <w:r>
              <w:t xml:space="preserve">Jan </w:t>
            </w:r>
            <w:r w:rsidR="00255F33" w:rsidRPr="00CE53F0">
              <w:t>Stuckatz</w:t>
            </w:r>
            <w:r>
              <w:t>: “</w:t>
            </w:r>
            <w:r w:rsidRPr="00EC7F11">
              <w:t>Public Support for Lobbying Disclosure: Evidence from a Conjoint experiment in Germany and the United Kingdom</w:t>
            </w:r>
            <w:r>
              <w:t>”</w:t>
            </w:r>
          </w:p>
          <w:p w14:paraId="16CFA6F8" w14:textId="78376646" w:rsidR="00255F33" w:rsidRPr="00A576DD" w:rsidRDefault="00B60155" w:rsidP="000E396A">
            <w:r w:rsidRPr="00B60155">
              <w:rPr>
                <w:i/>
                <w:iCs/>
              </w:rPr>
              <w:t xml:space="preserve">Discussant: </w:t>
            </w:r>
            <w:r w:rsidR="00A576DD">
              <w:t>Anne Rasmussen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</w:tcBorders>
          </w:tcPr>
          <w:p w14:paraId="6E46672E" w14:textId="4E7A0AD9" w:rsidR="00214E62" w:rsidRDefault="005C62A0" w:rsidP="000E396A">
            <w:r w:rsidRPr="005C62A0">
              <w:rPr>
                <w:i/>
                <w:iCs/>
              </w:rPr>
              <w:t>Chair</w:t>
            </w:r>
            <w:r>
              <w:t xml:space="preserve">: </w:t>
            </w:r>
            <w:del w:id="5" w:author="Benjamin Carl Krag Egerod" w:date="2022-05-23T09:16:00Z">
              <w:r w:rsidR="00F43901" w:rsidDel="00AF422A">
                <w:delText>Sebastian Thi</w:delText>
              </w:r>
              <w:r w:rsidR="003E42A6" w:rsidDel="00AF422A">
                <w:delText>e</w:delText>
              </w:r>
              <w:r w:rsidR="00F43901" w:rsidDel="00AF422A">
                <w:delText>me</w:delText>
              </w:r>
            </w:del>
            <w:ins w:id="6" w:author="Benjamin Carl Krag Egerod" w:date="2022-05-23T09:16:00Z">
              <w:r w:rsidR="00AF422A">
                <w:t>Susanne Preuss</w:t>
              </w:r>
            </w:ins>
          </w:p>
          <w:p w14:paraId="703A3DCD" w14:textId="77777777" w:rsidR="005C62A0" w:rsidRDefault="005C62A0" w:rsidP="000E396A"/>
          <w:p w14:paraId="5A0B07FF" w14:textId="203C64D5" w:rsidR="003F263C" w:rsidRDefault="00827200" w:rsidP="000E396A">
            <w:r>
              <w:t xml:space="preserve">Lasse </w:t>
            </w:r>
            <w:r w:rsidR="003F263C" w:rsidRPr="00CE53F0">
              <w:t>Aaskoven</w:t>
            </w:r>
            <w:r w:rsidR="001C792F">
              <w:t>: “</w:t>
            </w:r>
            <w:r w:rsidR="001C792F" w:rsidRPr="001C792F">
              <w:t>The Government Financial Advantage of Early Elections: Evidence from UK MP Candidate Spending</w:t>
            </w:r>
            <w:r w:rsidR="001C792F">
              <w:t>”</w:t>
            </w:r>
          </w:p>
          <w:p w14:paraId="47308049" w14:textId="4002A41C" w:rsidR="00B60155" w:rsidRPr="001F2A7C" w:rsidRDefault="00B60155" w:rsidP="000E396A">
            <w:r w:rsidRPr="00B60155">
              <w:rPr>
                <w:i/>
                <w:iCs/>
              </w:rPr>
              <w:t xml:space="preserve">Discussant: </w:t>
            </w:r>
            <w:ins w:id="7" w:author="Benjamin Carl Krag Egerod" w:date="2022-05-23T09:51:00Z">
              <w:r w:rsidR="008C2071" w:rsidRPr="008C2071">
                <w:rPr>
                  <w:iCs/>
                </w:rPr>
                <w:t>Tom Paskhalis</w:t>
              </w:r>
              <w:r w:rsidR="008C2071">
                <w:rPr>
                  <w:i/>
                  <w:iCs/>
                </w:rPr>
                <w:t xml:space="preserve"> </w:t>
              </w:r>
            </w:ins>
            <w:del w:id="8" w:author="Benjamin Carl Krag Egerod" w:date="2022-05-23T09:51:00Z">
              <w:r w:rsidR="001C792F" w:rsidDel="008C2071">
                <w:rPr>
                  <w:iCs/>
                </w:rPr>
                <w:delText xml:space="preserve">Sebastian </w:delText>
              </w:r>
              <w:r w:rsidR="001F2A7C" w:rsidDel="008C2071">
                <w:delText>Thieme</w:delText>
              </w:r>
            </w:del>
          </w:p>
          <w:p w14:paraId="743EA331" w14:textId="77777777" w:rsidR="003F263C" w:rsidRDefault="003F263C" w:rsidP="000E396A"/>
          <w:p w14:paraId="22077BAC" w14:textId="53CA0FC4" w:rsidR="003F263C" w:rsidRDefault="004B6681" w:rsidP="000E396A">
            <w:r>
              <w:t xml:space="preserve">Marko </w:t>
            </w:r>
            <w:proofErr w:type="spellStart"/>
            <w:r w:rsidR="003F263C" w:rsidRPr="00CE53F0">
              <w:t>Klasnja</w:t>
            </w:r>
            <w:proofErr w:type="spellEnd"/>
            <w:r>
              <w:t>: “</w:t>
            </w:r>
            <w:r w:rsidRPr="004B6681">
              <w:t>Campaign Finance Rules and Politicians' Wealth</w:t>
            </w:r>
            <w:r>
              <w:t>”</w:t>
            </w:r>
          </w:p>
          <w:p w14:paraId="2AB64843" w14:textId="40C484C5" w:rsidR="00B60155" w:rsidRPr="00360718" w:rsidRDefault="00B60155" w:rsidP="000E396A">
            <w:r w:rsidRPr="00B60155">
              <w:rPr>
                <w:i/>
                <w:iCs/>
              </w:rPr>
              <w:t xml:space="preserve">Discussant: </w:t>
            </w:r>
            <w:proofErr w:type="spellStart"/>
            <w:r w:rsidR="004B6681">
              <w:rPr>
                <w:iCs/>
              </w:rPr>
              <w:t>Nikolaj</w:t>
            </w:r>
            <w:proofErr w:type="spellEnd"/>
            <w:r w:rsidR="004B6681">
              <w:rPr>
                <w:iCs/>
              </w:rPr>
              <w:t xml:space="preserve"> </w:t>
            </w:r>
            <w:proofErr w:type="spellStart"/>
            <w:r w:rsidR="00360718">
              <w:t>Broberg</w:t>
            </w:r>
            <w:proofErr w:type="spellEnd"/>
          </w:p>
          <w:p w14:paraId="14204C7B" w14:textId="77777777" w:rsidR="003F263C" w:rsidRDefault="003F263C" w:rsidP="000E396A"/>
          <w:p w14:paraId="2ACB462C" w14:textId="6FE91D03" w:rsidR="00255F33" w:rsidRDefault="00DC7288" w:rsidP="000E396A">
            <w:r>
              <w:t xml:space="preserve">Nelson </w:t>
            </w:r>
            <w:r w:rsidR="003F263C" w:rsidRPr="00CE53F0">
              <w:t>Ruiz</w:t>
            </w:r>
            <w:r>
              <w:t>: “</w:t>
            </w:r>
            <w:r w:rsidRPr="00DC7288">
              <w:t>When Do Campaign Contributions Persist? The Role of Motivations in Non-Partisan Contexts</w:t>
            </w:r>
            <w:r>
              <w:t>”</w:t>
            </w:r>
          </w:p>
          <w:p w14:paraId="37452BDF" w14:textId="0023C5DD" w:rsidR="00B60155" w:rsidRPr="00B81871" w:rsidRDefault="00B60155" w:rsidP="000E396A">
            <w:r w:rsidRPr="00B60155">
              <w:rPr>
                <w:i/>
                <w:iCs/>
              </w:rPr>
              <w:t xml:space="preserve">Discussant: </w:t>
            </w:r>
            <w:r w:rsidR="00DC7288" w:rsidRPr="00DC7288">
              <w:rPr>
                <w:iCs/>
              </w:rPr>
              <w:t>Marko</w:t>
            </w:r>
            <w:r w:rsidR="00DC7288">
              <w:rPr>
                <w:i/>
                <w:iCs/>
              </w:rPr>
              <w:t xml:space="preserve"> </w:t>
            </w:r>
            <w:proofErr w:type="spellStart"/>
            <w:r w:rsidR="00423DE8">
              <w:t>Klasnja</w:t>
            </w:r>
            <w:proofErr w:type="spellEnd"/>
          </w:p>
        </w:tc>
      </w:tr>
    </w:tbl>
    <w:p w14:paraId="418A651C" w14:textId="287F0312" w:rsidR="00A84FF9" w:rsidRDefault="00A84FF9" w:rsidP="000E396A">
      <w:pPr>
        <w:rPr>
          <w:i/>
          <w:iCs/>
        </w:rPr>
      </w:pPr>
    </w:p>
    <w:p w14:paraId="7B654F93" w14:textId="77777777" w:rsidR="00C466B1" w:rsidRDefault="00C466B1" w:rsidP="000E396A">
      <w:pPr>
        <w:rPr>
          <w:i/>
          <w:iCs/>
        </w:rPr>
      </w:pPr>
    </w:p>
    <w:p w14:paraId="4F25EDCE" w14:textId="78AAAA44" w:rsidR="00BE6520" w:rsidRPr="00096305" w:rsidRDefault="00C466B1" w:rsidP="000E396A">
      <w:pPr>
        <w:rPr>
          <w:i/>
          <w:iCs/>
        </w:rPr>
      </w:pPr>
      <w:r>
        <w:rPr>
          <w:i/>
          <w:iCs/>
        </w:rPr>
        <w:t xml:space="preserve"> </w:t>
      </w:r>
      <w:r w:rsidR="00E612F1" w:rsidRPr="00096305">
        <w:rPr>
          <w:i/>
          <w:iCs/>
        </w:rPr>
        <w:t xml:space="preserve">Lunch. </w:t>
      </w:r>
      <w:r w:rsidR="00725A2E">
        <w:rPr>
          <w:i/>
          <w:iCs/>
        </w:rPr>
        <w:t>1</w:t>
      </w:r>
      <w:r w:rsidR="001A371F">
        <w:rPr>
          <w:i/>
          <w:iCs/>
        </w:rPr>
        <w:t>2</w:t>
      </w:r>
      <w:r w:rsidR="00725A2E">
        <w:rPr>
          <w:i/>
          <w:iCs/>
        </w:rPr>
        <w:t>:</w:t>
      </w:r>
      <w:r w:rsidR="001A371F">
        <w:rPr>
          <w:i/>
          <w:iCs/>
        </w:rPr>
        <w:t>00</w:t>
      </w:r>
      <w:r w:rsidR="00E612F1" w:rsidRPr="00096305">
        <w:rPr>
          <w:i/>
          <w:iCs/>
        </w:rPr>
        <w:t xml:space="preserve"> – </w:t>
      </w:r>
      <w:r w:rsidR="00725A2E">
        <w:rPr>
          <w:i/>
          <w:iCs/>
        </w:rPr>
        <w:t>1</w:t>
      </w:r>
      <w:r w:rsidR="001A371F">
        <w:rPr>
          <w:i/>
          <w:iCs/>
        </w:rPr>
        <w:t>2:45</w:t>
      </w:r>
    </w:p>
    <w:p w14:paraId="65865D2A" w14:textId="785FCA20" w:rsidR="00E612F1" w:rsidRDefault="00E612F1" w:rsidP="000E396A"/>
    <w:p w14:paraId="66123488" w14:textId="77777777" w:rsidR="00705D51" w:rsidRDefault="00705D51" w:rsidP="000E396A"/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11127E" w14:paraId="74F072F8" w14:textId="77777777" w:rsidTr="001A7179">
        <w:tc>
          <w:tcPr>
            <w:tcW w:w="9622" w:type="dxa"/>
            <w:gridSpan w:val="2"/>
            <w:tcBorders>
              <w:top w:val="nil"/>
              <w:bottom w:val="nil"/>
            </w:tcBorders>
          </w:tcPr>
          <w:p w14:paraId="5974D2DC" w14:textId="5F260668" w:rsidR="0011127E" w:rsidRPr="0011127E" w:rsidRDefault="0011127E" w:rsidP="000E396A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Afternoon</w:t>
            </w:r>
            <w:r w:rsidRPr="0011127E">
              <w:rPr>
                <w:b/>
                <w:bCs/>
              </w:rPr>
              <w:t xml:space="preserve"> session I: 12:45 – 14:45</w:t>
            </w:r>
          </w:p>
          <w:p w14:paraId="71CA3216" w14:textId="77777777" w:rsidR="0011127E" w:rsidRPr="00255F33" w:rsidRDefault="0011127E" w:rsidP="000E396A">
            <w:pPr>
              <w:rPr>
                <w:b/>
                <w:bCs/>
              </w:rPr>
            </w:pPr>
          </w:p>
        </w:tc>
      </w:tr>
      <w:tr w:rsidR="0011127E" w:rsidRPr="0011127E" w14:paraId="309E01BB" w14:textId="77777777" w:rsidTr="001A7179">
        <w:tc>
          <w:tcPr>
            <w:tcW w:w="4811" w:type="dxa"/>
            <w:tcBorders>
              <w:top w:val="nil"/>
              <w:bottom w:val="nil"/>
              <w:right w:val="nil"/>
            </w:tcBorders>
          </w:tcPr>
          <w:p w14:paraId="47779366" w14:textId="77C82A23" w:rsidR="0011127E" w:rsidRPr="003F263C" w:rsidRDefault="0011127E" w:rsidP="000E396A">
            <w:pPr>
              <w:rPr>
                <w:b/>
                <w:bCs/>
              </w:rPr>
            </w:pPr>
            <w:r w:rsidRPr="003F263C">
              <w:rPr>
                <w:b/>
                <w:bCs/>
              </w:rPr>
              <w:t xml:space="preserve">Panel 3: </w:t>
            </w:r>
            <w:r w:rsidR="003F263C" w:rsidRPr="003F263C">
              <w:rPr>
                <w:b/>
                <w:bCs/>
              </w:rPr>
              <w:t>Firms in Politics</w:t>
            </w:r>
          </w:p>
        </w:tc>
        <w:tc>
          <w:tcPr>
            <w:tcW w:w="4811" w:type="dxa"/>
            <w:tcBorders>
              <w:top w:val="nil"/>
              <w:left w:val="nil"/>
              <w:bottom w:val="nil"/>
            </w:tcBorders>
          </w:tcPr>
          <w:p w14:paraId="515E7AE8" w14:textId="54F5EC03" w:rsidR="0011127E" w:rsidRPr="0011127E" w:rsidRDefault="0011127E" w:rsidP="000E396A">
            <w:pPr>
              <w:rPr>
                <w:b/>
                <w:bCs/>
              </w:rPr>
            </w:pPr>
            <w:r w:rsidRPr="0011127E">
              <w:rPr>
                <w:b/>
                <w:bCs/>
              </w:rPr>
              <w:t xml:space="preserve">Panel 4: </w:t>
            </w:r>
            <w:r w:rsidR="00A329B7">
              <w:rPr>
                <w:b/>
                <w:bCs/>
              </w:rPr>
              <w:t>Bureaucratic Politics</w:t>
            </w:r>
          </w:p>
        </w:tc>
      </w:tr>
      <w:tr w:rsidR="0011127E" w14:paraId="01AC0E44" w14:textId="77777777" w:rsidTr="001A7179">
        <w:tc>
          <w:tcPr>
            <w:tcW w:w="4811" w:type="dxa"/>
            <w:tcBorders>
              <w:top w:val="nil"/>
              <w:right w:val="nil"/>
            </w:tcBorders>
          </w:tcPr>
          <w:p w14:paraId="06DFF1F3" w14:textId="42843E5A" w:rsidR="003F263C" w:rsidRPr="00037A1C" w:rsidRDefault="00D50FBD" w:rsidP="000E396A">
            <w:r w:rsidRPr="008B3B88">
              <w:rPr>
                <w:i/>
                <w:iCs/>
              </w:rPr>
              <w:t>Chair:</w:t>
            </w:r>
            <w:r w:rsidR="00037A1C">
              <w:rPr>
                <w:i/>
                <w:iCs/>
              </w:rPr>
              <w:t xml:space="preserve"> </w:t>
            </w:r>
            <w:del w:id="9" w:author="Benjamin Carl Krag Egerod" w:date="2022-05-23T09:16:00Z">
              <w:r w:rsidR="00B02A22" w:rsidRPr="00B02A22" w:rsidDel="00AF422A">
                <w:rPr>
                  <w:iCs/>
                </w:rPr>
                <w:delText>Susanne</w:delText>
              </w:r>
              <w:r w:rsidR="00B02A22" w:rsidDel="00AF422A">
                <w:rPr>
                  <w:i/>
                  <w:iCs/>
                </w:rPr>
                <w:delText xml:space="preserve"> </w:delText>
              </w:r>
              <w:r w:rsidR="0083296A" w:rsidDel="00AF422A">
                <w:delText>Preuss</w:delText>
              </w:r>
            </w:del>
            <w:ins w:id="10" w:author="Benjamin Carl Krag Egerod" w:date="2022-05-23T09:16:00Z">
              <w:r w:rsidR="00AF422A">
                <w:t>Nolan McCarty</w:t>
              </w:r>
            </w:ins>
          </w:p>
          <w:p w14:paraId="5C555B72" w14:textId="77777777" w:rsidR="00D50FBD" w:rsidRDefault="00D50FBD" w:rsidP="000E396A"/>
          <w:p w14:paraId="30994939" w14:textId="3328A125" w:rsidR="003F263C" w:rsidRDefault="00B02A22" w:rsidP="000E396A">
            <w:proofErr w:type="spellStart"/>
            <w:r w:rsidRPr="00B02A22">
              <w:t>Julieta</w:t>
            </w:r>
            <w:proofErr w:type="spellEnd"/>
            <w:r>
              <w:t xml:space="preserve"> </w:t>
            </w:r>
            <w:proofErr w:type="spellStart"/>
            <w:r w:rsidR="003F263C" w:rsidRPr="00A41BCF">
              <w:t>Peveri</w:t>
            </w:r>
            <w:proofErr w:type="spellEnd"/>
            <w:r>
              <w:t>: “</w:t>
            </w:r>
            <w:r w:rsidRPr="00B02A22">
              <w:t>Interest Groups’ Contributions and Political Selection: Evidence from Brazil</w:t>
            </w:r>
            <w:r>
              <w:t>”</w:t>
            </w:r>
          </w:p>
          <w:p w14:paraId="501FC11B" w14:textId="7F20B941" w:rsidR="00B60155" w:rsidRPr="00B11C08" w:rsidRDefault="00B60155" w:rsidP="000E396A">
            <w:r w:rsidRPr="00B60155">
              <w:rPr>
                <w:i/>
                <w:iCs/>
              </w:rPr>
              <w:t xml:space="preserve">Discussant: </w:t>
            </w:r>
            <w:r w:rsidR="00B02A22">
              <w:rPr>
                <w:iCs/>
              </w:rPr>
              <w:t xml:space="preserve">Nelson </w:t>
            </w:r>
            <w:r w:rsidR="00B11C08">
              <w:t>Ruiz</w:t>
            </w:r>
          </w:p>
          <w:p w14:paraId="68D07399" w14:textId="77777777" w:rsidR="003F263C" w:rsidRDefault="003F263C" w:rsidP="000E396A"/>
          <w:p w14:paraId="5527FAF2" w14:textId="0009EBC9" w:rsidR="00B02A22" w:rsidRDefault="00B02A22" w:rsidP="000E396A">
            <w:r w:rsidRPr="00B02A22">
              <w:t xml:space="preserve">Robert </w:t>
            </w:r>
            <w:proofErr w:type="spellStart"/>
            <w:r w:rsidRPr="00B02A22">
              <w:t>Kubinec</w:t>
            </w:r>
            <w:proofErr w:type="spellEnd"/>
            <w:r>
              <w:t>: “</w:t>
            </w:r>
            <w:r w:rsidRPr="00B02A22">
              <w:t>Political Access, Connections, and Influence</w:t>
            </w:r>
            <w:r>
              <w:t>”</w:t>
            </w:r>
          </w:p>
          <w:p w14:paraId="4C30E649" w14:textId="4D6274CF" w:rsidR="00B60155" w:rsidRPr="00852B61" w:rsidRDefault="00B60155" w:rsidP="000E396A">
            <w:r w:rsidRPr="00B60155">
              <w:rPr>
                <w:i/>
                <w:iCs/>
              </w:rPr>
              <w:t xml:space="preserve">Discussant: </w:t>
            </w:r>
            <w:r w:rsidR="00F81706" w:rsidRPr="00F81706">
              <w:t>Egerod</w:t>
            </w:r>
          </w:p>
          <w:p w14:paraId="74BCBB1E" w14:textId="77777777" w:rsidR="003F263C" w:rsidRDefault="003F263C" w:rsidP="000E396A"/>
          <w:p w14:paraId="6E9070F9" w14:textId="20E3D64A" w:rsidR="0011127E" w:rsidRDefault="00B02A22" w:rsidP="000E396A">
            <w:r>
              <w:t xml:space="preserve">Florian </w:t>
            </w:r>
            <w:r w:rsidR="003F263C" w:rsidRPr="00A41BCF">
              <w:t>Hollenbach</w:t>
            </w:r>
            <w:r w:rsidR="00B01D18">
              <w:t xml:space="preserve"> &amp; </w:t>
            </w:r>
            <w:r>
              <w:t xml:space="preserve">David </w:t>
            </w:r>
            <w:r w:rsidR="00B01D18">
              <w:t>Szakonyi</w:t>
            </w:r>
            <w:r>
              <w:t xml:space="preserve">: </w:t>
            </w:r>
            <w:r w:rsidR="00BF3476">
              <w:t>“</w:t>
            </w:r>
            <w:r w:rsidR="00340C67" w:rsidRPr="00340C67">
              <w:t>The Political Consequences of Private Equity: Evide</w:t>
            </w:r>
            <w:r w:rsidR="00340C67">
              <w:t>nce from U.S. Leveraged Buyouts”</w:t>
            </w:r>
          </w:p>
          <w:p w14:paraId="542F373C" w14:textId="69059E38" w:rsidR="00150905" w:rsidRDefault="00B60155" w:rsidP="000E396A">
            <w:r w:rsidRPr="00B60155">
              <w:rPr>
                <w:i/>
                <w:iCs/>
              </w:rPr>
              <w:t xml:space="preserve">Discussant: </w:t>
            </w:r>
            <w:r w:rsidR="00B02A22" w:rsidRPr="00B02A22">
              <w:t xml:space="preserve">Robert </w:t>
            </w:r>
            <w:proofErr w:type="spellStart"/>
            <w:r w:rsidR="00B02A22" w:rsidRPr="00B02A22">
              <w:t>Kubinec</w:t>
            </w:r>
            <w:proofErr w:type="spellEnd"/>
          </w:p>
          <w:p w14:paraId="1793BC9D" w14:textId="19B78697" w:rsidR="002A2D20" w:rsidRDefault="002A2D20" w:rsidP="000E396A"/>
          <w:p w14:paraId="30B30122" w14:textId="5E3F4A9E" w:rsidR="002A2D20" w:rsidRDefault="002A2D20" w:rsidP="000E396A"/>
          <w:p w14:paraId="3D1E845D" w14:textId="56C8AC04" w:rsidR="002A2D20" w:rsidRDefault="002A2D20" w:rsidP="000E396A"/>
          <w:p w14:paraId="6B7BF330" w14:textId="77777777" w:rsidR="002A2D20" w:rsidRDefault="002A2D20" w:rsidP="000E396A"/>
          <w:p w14:paraId="2E800FA6" w14:textId="3266DB67" w:rsidR="00B60155" w:rsidRDefault="00B60155" w:rsidP="000E396A"/>
        </w:tc>
        <w:tc>
          <w:tcPr>
            <w:tcW w:w="4811" w:type="dxa"/>
            <w:tcBorders>
              <w:top w:val="nil"/>
              <w:left w:val="nil"/>
              <w:bottom w:val="nil"/>
            </w:tcBorders>
          </w:tcPr>
          <w:p w14:paraId="44093CD1" w14:textId="44108035" w:rsidR="00A329B7" w:rsidRPr="00831C00" w:rsidRDefault="00D50FBD" w:rsidP="000E396A">
            <w:commentRangeStart w:id="11"/>
            <w:r w:rsidRPr="00831C00">
              <w:rPr>
                <w:i/>
                <w:iCs/>
              </w:rPr>
              <w:lastRenderedPageBreak/>
              <w:t>Chair:</w:t>
            </w:r>
            <w:r w:rsidR="00FB29BA" w:rsidRPr="00831C00">
              <w:t xml:space="preserve"> </w:t>
            </w:r>
            <w:r w:rsidR="00B02A22">
              <w:t xml:space="preserve">David </w:t>
            </w:r>
            <w:r w:rsidR="0009590C">
              <w:t>Fortunato</w:t>
            </w:r>
            <w:commentRangeEnd w:id="11"/>
            <w:r w:rsidR="00B00FCB">
              <w:rPr>
                <w:rStyle w:val="Kommentarhenvisning"/>
              </w:rPr>
              <w:commentReference w:id="11"/>
            </w:r>
          </w:p>
          <w:p w14:paraId="4C3F9F2C" w14:textId="77777777" w:rsidR="00D50FBD" w:rsidRPr="00831C00" w:rsidRDefault="00D50FBD" w:rsidP="000E396A"/>
          <w:p w14:paraId="6EF8395D" w14:textId="79C0B57D" w:rsidR="00A329B7" w:rsidRPr="004816CD" w:rsidRDefault="00B02A22" w:rsidP="000E396A">
            <w:r>
              <w:t xml:space="preserve">Jonas </w:t>
            </w:r>
            <w:r w:rsidR="00A329B7" w:rsidRPr="004816CD">
              <w:t>Eriksen</w:t>
            </w:r>
            <w:r>
              <w:t>: “</w:t>
            </w:r>
            <w:r w:rsidRPr="00B02A22">
              <w:t>The f</w:t>
            </w:r>
            <w:r>
              <w:t>u</w:t>
            </w:r>
            <w:r w:rsidRPr="00B02A22">
              <w:t>rther away the better? Lobbying the bureaucracy at different proximities to politics</w:t>
            </w:r>
            <w:r>
              <w:t>”</w:t>
            </w:r>
          </w:p>
          <w:p w14:paraId="1205B138" w14:textId="358AF6F6" w:rsidR="00B60155" w:rsidRPr="00165206" w:rsidRDefault="00B60155" w:rsidP="000E396A">
            <w:pPr>
              <w:rPr>
                <w:i/>
                <w:iCs/>
              </w:rPr>
            </w:pPr>
            <w:r w:rsidRPr="00165206">
              <w:rPr>
                <w:i/>
                <w:iCs/>
              </w:rPr>
              <w:t xml:space="preserve">Discussant: </w:t>
            </w:r>
            <w:r w:rsidR="00B02A22">
              <w:rPr>
                <w:iCs/>
              </w:rPr>
              <w:t xml:space="preserve">Anne </w:t>
            </w:r>
            <w:r w:rsidR="002C26EC">
              <w:t>Rasmussen</w:t>
            </w:r>
          </w:p>
          <w:p w14:paraId="5B082B55" w14:textId="77777777" w:rsidR="00A329B7" w:rsidRPr="00165206" w:rsidRDefault="00A329B7" w:rsidP="000E396A"/>
          <w:p w14:paraId="62F6B794" w14:textId="4D0079CF" w:rsidR="00F84021" w:rsidRDefault="00A329B7" w:rsidP="000E396A">
            <w:proofErr w:type="spellStart"/>
            <w:r w:rsidRPr="00CE53F0">
              <w:t>Jonghoon</w:t>
            </w:r>
            <w:proofErr w:type="spellEnd"/>
            <w:r w:rsidRPr="00CE53F0">
              <w:t xml:space="preserve"> Lee</w:t>
            </w:r>
            <w:r w:rsidR="009B700C">
              <w:t>: “</w:t>
            </w:r>
            <w:r w:rsidR="009B700C" w:rsidRPr="009B700C">
              <w:t>Bureaucratic Responses to Budgetary Control: Strategic Task Portfolios of the Antitrust Division</w:t>
            </w:r>
            <w:r w:rsidR="009B700C">
              <w:t>”</w:t>
            </w:r>
          </w:p>
          <w:p w14:paraId="7F6CBB0A" w14:textId="29A85912" w:rsidR="00B60155" w:rsidRPr="004F1001" w:rsidRDefault="00B60155" w:rsidP="000E396A">
            <w:commentRangeStart w:id="12"/>
            <w:r w:rsidRPr="00B60155">
              <w:rPr>
                <w:i/>
                <w:iCs/>
              </w:rPr>
              <w:t xml:space="preserve">Discussant: </w:t>
            </w:r>
            <w:r w:rsidR="009B700C">
              <w:rPr>
                <w:iCs/>
              </w:rPr>
              <w:t xml:space="preserve">Ian </w:t>
            </w:r>
            <w:r w:rsidR="004F1001" w:rsidRPr="00CE53F0">
              <w:t>Turner</w:t>
            </w:r>
            <w:commentRangeEnd w:id="12"/>
            <w:r w:rsidR="00CD3540">
              <w:rPr>
                <w:rStyle w:val="Kommentarhenvisning"/>
              </w:rPr>
              <w:commentReference w:id="12"/>
            </w:r>
          </w:p>
          <w:p w14:paraId="0E16CAB2" w14:textId="77777777" w:rsidR="00F84021" w:rsidRDefault="00F84021" w:rsidP="000E396A"/>
          <w:p w14:paraId="119C7E34" w14:textId="08356068" w:rsidR="0011127E" w:rsidRDefault="009B700C" w:rsidP="000E396A">
            <w:r>
              <w:t xml:space="preserve">Brian </w:t>
            </w:r>
            <w:proofErr w:type="spellStart"/>
            <w:r w:rsidR="00A329B7" w:rsidRPr="00CE53F0">
              <w:t>Libgober</w:t>
            </w:r>
            <w:proofErr w:type="spellEnd"/>
            <w:r>
              <w:t>: “</w:t>
            </w:r>
            <w:r w:rsidRPr="009B700C">
              <w:t>Ex Post Lobbying and the Dynamics of Legislative Attention</w:t>
            </w:r>
            <w:r>
              <w:t>”</w:t>
            </w:r>
          </w:p>
          <w:p w14:paraId="3EE566F8" w14:textId="14626F75" w:rsidR="00B60155" w:rsidRPr="00913233" w:rsidRDefault="00B60155" w:rsidP="000E396A">
            <w:commentRangeStart w:id="13"/>
            <w:r w:rsidRPr="00B60155">
              <w:rPr>
                <w:i/>
                <w:iCs/>
              </w:rPr>
              <w:t xml:space="preserve">Discussant: </w:t>
            </w:r>
            <w:r w:rsidR="009B700C">
              <w:rPr>
                <w:iCs/>
              </w:rPr>
              <w:t xml:space="preserve">Jonas </w:t>
            </w:r>
            <w:r w:rsidR="002656FD">
              <w:t>Eriksen</w:t>
            </w:r>
            <w:commentRangeEnd w:id="13"/>
            <w:r w:rsidR="00687B0F">
              <w:rPr>
                <w:rStyle w:val="Kommentarhenvisning"/>
              </w:rPr>
              <w:commentReference w:id="13"/>
            </w:r>
          </w:p>
        </w:tc>
      </w:tr>
      <w:tr w:rsidR="00A84FF9" w:rsidRPr="00A84FF9" w14:paraId="53548AD6" w14:textId="77777777" w:rsidTr="001A7179">
        <w:tc>
          <w:tcPr>
            <w:tcW w:w="9622" w:type="dxa"/>
            <w:gridSpan w:val="2"/>
            <w:tcBorders>
              <w:top w:val="nil"/>
              <w:bottom w:val="nil"/>
            </w:tcBorders>
          </w:tcPr>
          <w:p w14:paraId="72BEBA85" w14:textId="653663B7" w:rsidR="00A84FF9" w:rsidRPr="00A84FF9" w:rsidRDefault="00A84FF9" w:rsidP="000E396A">
            <w:pPr>
              <w:rPr>
                <w:b/>
                <w:bCs/>
              </w:rPr>
            </w:pPr>
            <w:r w:rsidRPr="00A84FF9">
              <w:rPr>
                <w:b/>
                <w:bCs/>
              </w:rPr>
              <w:lastRenderedPageBreak/>
              <w:t>Afternoon session II: 15:00 – 17:00</w:t>
            </w:r>
          </w:p>
          <w:p w14:paraId="192FA188" w14:textId="77777777" w:rsidR="00A84FF9" w:rsidRPr="00A84FF9" w:rsidRDefault="00A84FF9" w:rsidP="000E396A">
            <w:pPr>
              <w:rPr>
                <w:b/>
                <w:bCs/>
              </w:rPr>
            </w:pPr>
          </w:p>
        </w:tc>
      </w:tr>
      <w:tr w:rsidR="00A84FF9" w:rsidRPr="0011127E" w14:paraId="280D3208" w14:textId="77777777" w:rsidTr="001A7179">
        <w:tc>
          <w:tcPr>
            <w:tcW w:w="4811" w:type="dxa"/>
            <w:tcBorders>
              <w:top w:val="nil"/>
              <w:bottom w:val="nil"/>
              <w:right w:val="nil"/>
            </w:tcBorders>
          </w:tcPr>
          <w:p w14:paraId="35B8EA26" w14:textId="77777777" w:rsidR="00A84FF9" w:rsidRPr="00A84FF9" w:rsidRDefault="00A84FF9" w:rsidP="000E396A">
            <w:pPr>
              <w:rPr>
                <w:b/>
                <w:bCs/>
              </w:rPr>
            </w:pPr>
            <w:r w:rsidRPr="00A84FF9">
              <w:rPr>
                <w:b/>
                <w:bCs/>
              </w:rPr>
              <w:t>Panel 5: Political connections</w:t>
            </w:r>
          </w:p>
          <w:p w14:paraId="34935064" w14:textId="6A400D3E" w:rsidR="00A41BCF" w:rsidRPr="006B73EC" w:rsidRDefault="00274A3E" w:rsidP="000E396A">
            <w:r w:rsidRPr="008B3B88">
              <w:rPr>
                <w:i/>
                <w:iCs/>
              </w:rPr>
              <w:t>Chair:</w:t>
            </w:r>
            <w:r w:rsidR="006B73EC">
              <w:rPr>
                <w:i/>
                <w:iCs/>
              </w:rPr>
              <w:t xml:space="preserve"> </w:t>
            </w:r>
            <w:r w:rsidR="000F0035">
              <w:rPr>
                <w:iCs/>
              </w:rPr>
              <w:t xml:space="preserve">Nelson </w:t>
            </w:r>
            <w:r w:rsidR="006B73EC" w:rsidRPr="006B73EC">
              <w:t>Ruiz</w:t>
            </w:r>
          </w:p>
          <w:p w14:paraId="34A56C7C" w14:textId="77777777" w:rsidR="00274A3E" w:rsidRPr="00B60155" w:rsidRDefault="00274A3E" w:rsidP="000E396A"/>
          <w:p w14:paraId="7258773C" w14:textId="481CAB2E" w:rsidR="00A84FF9" w:rsidRDefault="00687B0F" w:rsidP="000E396A">
            <w:r>
              <w:t xml:space="preserve">Felix </w:t>
            </w:r>
            <w:r w:rsidR="00A84FF9" w:rsidRPr="00B60155">
              <w:t>Schilling et al.</w:t>
            </w:r>
            <w:r>
              <w:t xml:space="preserve">: </w:t>
            </w:r>
            <w:r w:rsidR="00B336F4">
              <w:t>“</w:t>
            </w:r>
            <w:r w:rsidR="00B336F4" w:rsidRPr="00B336F4">
              <w:t>Resource Bonanz</w:t>
            </w:r>
            <w:r w:rsidR="00B336F4">
              <w:t>as and Elite Reconfiguration.</w:t>
            </w:r>
            <w:r w:rsidR="00B336F4" w:rsidRPr="00B336F4">
              <w:t xml:space="preserve"> Evidence from an Electoral Autocracy</w:t>
            </w:r>
            <w:r w:rsidR="00B336F4">
              <w:t>”</w:t>
            </w:r>
          </w:p>
          <w:p w14:paraId="3A946CC7" w14:textId="6F24A4DC" w:rsidR="009818A4" w:rsidRPr="00320BB9" w:rsidRDefault="009818A4" w:rsidP="000E396A">
            <w:r w:rsidRPr="00B60155">
              <w:rPr>
                <w:i/>
                <w:iCs/>
              </w:rPr>
              <w:t>Discussant:</w:t>
            </w:r>
            <w:r w:rsidR="00320BB9">
              <w:rPr>
                <w:i/>
                <w:iCs/>
              </w:rPr>
              <w:t xml:space="preserve"> </w:t>
            </w:r>
            <w:proofErr w:type="spellStart"/>
            <w:r w:rsidR="00C5389E">
              <w:rPr>
                <w:iCs/>
              </w:rPr>
              <w:t>Abhit</w:t>
            </w:r>
            <w:proofErr w:type="spellEnd"/>
            <w:r w:rsidR="00C5389E">
              <w:rPr>
                <w:iCs/>
              </w:rPr>
              <w:t xml:space="preserve"> </w:t>
            </w:r>
            <w:r w:rsidR="00320BB9">
              <w:t>Bhandari</w:t>
            </w:r>
          </w:p>
          <w:p w14:paraId="092E83D8" w14:textId="1990F448" w:rsidR="00A84FF9" w:rsidRPr="00B60155" w:rsidRDefault="00A84FF9" w:rsidP="000E396A"/>
          <w:p w14:paraId="68F82D52" w14:textId="3F65CEA6" w:rsidR="00A84FF9" w:rsidRPr="000562AC" w:rsidRDefault="00687B0F" w:rsidP="000E396A">
            <w:r>
              <w:t xml:space="preserve">Elisa </w:t>
            </w:r>
            <w:proofErr w:type="spellStart"/>
            <w:r w:rsidR="00A84FF9" w:rsidRPr="000562AC">
              <w:t>Wirshing</w:t>
            </w:r>
            <w:proofErr w:type="spellEnd"/>
            <w:r>
              <w:t>: “</w:t>
            </w:r>
            <w:r w:rsidRPr="00687B0F">
              <w:t>Sorting for K Street: Post-Employment Regulations and Str</w:t>
            </w:r>
            <w:r>
              <w:t>ategic Wage Setting in Congress”</w:t>
            </w:r>
          </w:p>
          <w:p w14:paraId="75F39F46" w14:textId="41451BB0" w:rsidR="009818A4" w:rsidRPr="000562AC" w:rsidRDefault="009818A4" w:rsidP="000E396A">
            <w:r w:rsidRPr="00B60155">
              <w:rPr>
                <w:i/>
                <w:iCs/>
              </w:rPr>
              <w:t>Discussant:</w:t>
            </w:r>
            <w:r w:rsidR="00BC50C7" w:rsidRPr="00CE53F0">
              <w:t xml:space="preserve"> </w:t>
            </w:r>
            <w:r w:rsidR="00687B0F">
              <w:t xml:space="preserve">Josh </w:t>
            </w:r>
            <w:r w:rsidR="005C5C8D">
              <w:t>McCrain</w:t>
            </w:r>
          </w:p>
          <w:p w14:paraId="121A6492" w14:textId="77777777" w:rsidR="00A84FF9" w:rsidRPr="000562AC" w:rsidRDefault="00A84FF9" w:rsidP="000E396A"/>
          <w:p w14:paraId="2353BAE6" w14:textId="5A97DF6B" w:rsidR="00A84FF9" w:rsidRPr="000562AC" w:rsidRDefault="00687B0F" w:rsidP="000E396A">
            <w:proofErr w:type="spellStart"/>
            <w:r w:rsidRPr="00687B0F">
              <w:t>Abhit</w:t>
            </w:r>
            <w:proofErr w:type="spellEnd"/>
            <w:r>
              <w:t xml:space="preserve"> Bhandari: “</w:t>
            </w:r>
            <w:r w:rsidR="00905746" w:rsidRPr="00905746">
              <w:t>Political Connections and Access to the State</w:t>
            </w:r>
            <w:r w:rsidR="00905746">
              <w:t>”</w:t>
            </w:r>
          </w:p>
          <w:p w14:paraId="6D5F28ED" w14:textId="5B6B1CEC" w:rsidR="00A84FF9" w:rsidRPr="00F30849" w:rsidRDefault="009818A4" w:rsidP="000E396A">
            <w:pPr>
              <w:rPr>
                <w:b/>
                <w:bCs/>
              </w:rPr>
            </w:pPr>
            <w:r w:rsidRPr="00B60155">
              <w:rPr>
                <w:i/>
                <w:iCs/>
              </w:rPr>
              <w:t>Discussant:</w:t>
            </w:r>
            <w:r w:rsidR="00852B61">
              <w:rPr>
                <w:i/>
                <w:iCs/>
              </w:rPr>
              <w:t xml:space="preserve"> </w:t>
            </w:r>
            <w:r w:rsidR="00905746">
              <w:rPr>
                <w:iCs/>
              </w:rPr>
              <w:t xml:space="preserve">Florian </w:t>
            </w:r>
            <w:r w:rsidR="00C6316B">
              <w:t>Hollenbach</w:t>
            </w:r>
          </w:p>
        </w:tc>
        <w:tc>
          <w:tcPr>
            <w:tcW w:w="4811" w:type="dxa"/>
            <w:tcBorders>
              <w:top w:val="nil"/>
              <w:left w:val="nil"/>
              <w:bottom w:val="nil"/>
            </w:tcBorders>
          </w:tcPr>
          <w:p w14:paraId="179D890D" w14:textId="77777777" w:rsidR="00A84FF9" w:rsidRDefault="00A84FF9" w:rsidP="000E396A">
            <w:pPr>
              <w:rPr>
                <w:b/>
                <w:bCs/>
              </w:rPr>
            </w:pPr>
            <w:r w:rsidRPr="0011127E">
              <w:rPr>
                <w:b/>
                <w:bCs/>
              </w:rPr>
              <w:t xml:space="preserve">Panel </w:t>
            </w:r>
            <w:r>
              <w:rPr>
                <w:b/>
                <w:bCs/>
              </w:rPr>
              <w:t>6</w:t>
            </w:r>
            <w:r w:rsidRPr="0011127E">
              <w:rPr>
                <w:b/>
                <w:bCs/>
              </w:rPr>
              <w:t xml:space="preserve">: </w:t>
            </w:r>
            <w:r w:rsidR="00195C76">
              <w:rPr>
                <w:b/>
                <w:bCs/>
              </w:rPr>
              <w:t>Campaign Finance II</w:t>
            </w:r>
          </w:p>
          <w:p w14:paraId="182DA5E7" w14:textId="69C6E91F" w:rsidR="00195C76" w:rsidRPr="00EC66C0" w:rsidRDefault="00274A3E" w:rsidP="000E396A">
            <w:r w:rsidRPr="008B3B88">
              <w:rPr>
                <w:i/>
                <w:iCs/>
              </w:rPr>
              <w:t>Chair:</w:t>
            </w:r>
            <w:r w:rsidR="00EC66C0">
              <w:t xml:space="preserve"> </w:t>
            </w:r>
            <w:r w:rsidR="00687B0F">
              <w:t xml:space="preserve">Marko </w:t>
            </w:r>
            <w:proofErr w:type="spellStart"/>
            <w:r w:rsidR="00730091">
              <w:t>Klasnja</w:t>
            </w:r>
            <w:proofErr w:type="spellEnd"/>
          </w:p>
          <w:p w14:paraId="38C4464A" w14:textId="77777777" w:rsidR="00274A3E" w:rsidRDefault="00274A3E" w:rsidP="000E396A"/>
          <w:p w14:paraId="6E08D2C3" w14:textId="3CF7A7E7" w:rsidR="00195C76" w:rsidRDefault="00F4530B" w:rsidP="000E396A">
            <w:r>
              <w:t xml:space="preserve">Sebastian </w:t>
            </w:r>
            <w:r w:rsidR="00195C76" w:rsidRPr="00CE53F0">
              <w:t>Thieme</w:t>
            </w:r>
            <w:r>
              <w:t>: “</w:t>
            </w:r>
            <w:r w:rsidRPr="00F4530B">
              <w:t>Donor Motivations and Fundraising Cycles: Theory and Evidence on Political Candidates' Event and Non-Event Fundraising</w:t>
            </w:r>
            <w:r>
              <w:t>”</w:t>
            </w:r>
          </w:p>
          <w:p w14:paraId="4FB8DE05" w14:textId="731FA6EE" w:rsidR="00195C76" w:rsidRDefault="000562AC" w:rsidP="000E396A">
            <w:r w:rsidRPr="00B60155">
              <w:rPr>
                <w:i/>
                <w:iCs/>
              </w:rPr>
              <w:t>Discussant:</w:t>
            </w:r>
            <w:r w:rsidR="009621D3">
              <w:rPr>
                <w:i/>
                <w:iCs/>
              </w:rPr>
              <w:t xml:space="preserve"> </w:t>
            </w:r>
            <w:r w:rsidR="00F4530B" w:rsidRPr="00F4530B">
              <w:rPr>
                <w:iCs/>
              </w:rPr>
              <w:t>Keigo</w:t>
            </w:r>
            <w:r w:rsidR="00F4530B">
              <w:rPr>
                <w:i/>
                <w:iCs/>
              </w:rPr>
              <w:t xml:space="preserve"> </w:t>
            </w:r>
            <w:r w:rsidR="00C86FBF">
              <w:t>Tanabe</w:t>
            </w:r>
          </w:p>
          <w:p w14:paraId="6C7FDB45" w14:textId="77777777" w:rsidR="00C86FBF" w:rsidRDefault="00C86FBF" w:rsidP="000E396A"/>
          <w:p w14:paraId="1F038646" w14:textId="476A85D4" w:rsidR="00195C76" w:rsidRDefault="00012179" w:rsidP="000E396A">
            <w:proofErr w:type="spellStart"/>
            <w:r>
              <w:t>Nikolaj</w:t>
            </w:r>
            <w:proofErr w:type="spellEnd"/>
            <w:r>
              <w:t xml:space="preserve"> </w:t>
            </w:r>
            <w:proofErr w:type="spellStart"/>
            <w:r w:rsidR="00195C76" w:rsidRPr="00CE53F0">
              <w:t>Broberg</w:t>
            </w:r>
            <w:proofErr w:type="spellEnd"/>
            <w:r w:rsidR="00FF5974">
              <w:t>: “</w:t>
            </w:r>
            <w:r w:rsidR="00FF5974" w:rsidRPr="00FF5974">
              <w:t>The Impact of Campaign Finance  Rules on Candidate Selection and Electoral Outcomes: Evidence from Franc</w:t>
            </w:r>
            <w:r w:rsidR="00FF5974">
              <w:t>e”</w:t>
            </w:r>
          </w:p>
          <w:p w14:paraId="1F86C139" w14:textId="5B0CACEB" w:rsidR="009D383A" w:rsidRPr="00CE53F0" w:rsidRDefault="000562AC" w:rsidP="000E396A">
            <w:r w:rsidRPr="00B60155">
              <w:rPr>
                <w:i/>
                <w:iCs/>
              </w:rPr>
              <w:t>Discussant:</w:t>
            </w:r>
            <w:r w:rsidR="004B16AB">
              <w:t xml:space="preserve"> </w:t>
            </w:r>
            <w:r w:rsidR="00E34E13">
              <w:t>Minjung Lee</w:t>
            </w:r>
          </w:p>
          <w:p w14:paraId="76B20F98" w14:textId="0FAF66E0" w:rsidR="000562AC" w:rsidRPr="004B16AB" w:rsidRDefault="000562AC" w:rsidP="000E396A">
            <w:pPr>
              <w:rPr>
                <w:b/>
                <w:bCs/>
              </w:rPr>
            </w:pPr>
          </w:p>
        </w:tc>
      </w:tr>
    </w:tbl>
    <w:p w14:paraId="7CE749CD" w14:textId="1819EA30" w:rsidR="00BE54C7" w:rsidRDefault="00BE54C7" w:rsidP="000E396A">
      <w:pPr>
        <w:rPr>
          <w:i/>
          <w:iCs/>
        </w:rPr>
      </w:pPr>
    </w:p>
    <w:p w14:paraId="3539FDB1" w14:textId="77777777" w:rsidR="00EE7173" w:rsidRDefault="00EE7173" w:rsidP="000E396A">
      <w:pPr>
        <w:rPr>
          <w:i/>
          <w:iCs/>
        </w:rPr>
      </w:pPr>
    </w:p>
    <w:p w14:paraId="32D1A951" w14:textId="08B0ACF1" w:rsidR="003F3B35" w:rsidRPr="003F3B35" w:rsidRDefault="003F3B35" w:rsidP="000E396A">
      <w:pPr>
        <w:rPr>
          <w:i/>
          <w:iCs/>
        </w:rPr>
      </w:pPr>
      <w:r w:rsidRPr="003F3B35">
        <w:rPr>
          <w:i/>
          <w:iCs/>
        </w:rPr>
        <w:t>Reception and drinks: 1</w:t>
      </w:r>
      <w:r w:rsidR="001A371F">
        <w:rPr>
          <w:i/>
          <w:iCs/>
        </w:rPr>
        <w:t>7:00</w:t>
      </w:r>
      <w:r w:rsidRPr="003F3B35">
        <w:rPr>
          <w:i/>
          <w:iCs/>
        </w:rPr>
        <w:t xml:space="preserve"> – 18:00</w:t>
      </w:r>
    </w:p>
    <w:p w14:paraId="2CC0FBE1" w14:textId="77777777" w:rsidR="00421D93" w:rsidRDefault="00421D93" w:rsidP="000E396A">
      <w:pPr>
        <w:rPr>
          <w:b/>
          <w:bCs/>
          <w:sz w:val="28"/>
          <w:szCs w:val="28"/>
        </w:rPr>
      </w:pPr>
    </w:p>
    <w:p w14:paraId="42402F4A" w14:textId="77777777" w:rsidR="00421D93" w:rsidRDefault="00421D93" w:rsidP="000E396A">
      <w:pPr>
        <w:rPr>
          <w:b/>
          <w:bCs/>
          <w:sz w:val="28"/>
          <w:szCs w:val="28"/>
        </w:rPr>
      </w:pPr>
    </w:p>
    <w:p w14:paraId="09D8A76E" w14:textId="77777777" w:rsidR="001322F3" w:rsidRDefault="001322F3" w:rsidP="000E396A">
      <w:pPr>
        <w:rPr>
          <w:b/>
          <w:bCs/>
          <w:sz w:val="28"/>
          <w:szCs w:val="28"/>
        </w:rPr>
      </w:pPr>
    </w:p>
    <w:p w14:paraId="142E48CC" w14:textId="77777777" w:rsidR="001322F3" w:rsidRDefault="001322F3" w:rsidP="000E396A">
      <w:pPr>
        <w:rPr>
          <w:b/>
          <w:bCs/>
          <w:sz w:val="28"/>
          <w:szCs w:val="28"/>
        </w:rPr>
      </w:pPr>
    </w:p>
    <w:p w14:paraId="455FD8C5" w14:textId="3A7F281C" w:rsidR="006C57C8" w:rsidRPr="0069668E" w:rsidRDefault="006C57C8" w:rsidP="000E396A">
      <w:pPr>
        <w:rPr>
          <w:b/>
          <w:bCs/>
          <w:sz w:val="28"/>
          <w:szCs w:val="28"/>
        </w:rPr>
      </w:pPr>
      <w:r w:rsidRPr="0069668E">
        <w:rPr>
          <w:b/>
          <w:bCs/>
          <w:sz w:val="28"/>
          <w:szCs w:val="28"/>
        </w:rPr>
        <w:t>Friday 17 June</w:t>
      </w:r>
    </w:p>
    <w:p w14:paraId="7061D2E8" w14:textId="77777777" w:rsidR="00E612F1" w:rsidRDefault="00E612F1" w:rsidP="000E396A"/>
    <w:p w14:paraId="3217E1DC" w14:textId="6FDCF9CA" w:rsidR="00022BCA" w:rsidRPr="00096305" w:rsidRDefault="00022BCA" w:rsidP="000E396A">
      <w:pPr>
        <w:rPr>
          <w:i/>
          <w:iCs/>
        </w:rPr>
      </w:pPr>
      <w:r>
        <w:rPr>
          <w:i/>
          <w:iCs/>
        </w:rPr>
        <w:t xml:space="preserve">Welcome + </w:t>
      </w:r>
      <w:r w:rsidR="008E6CB3">
        <w:rPr>
          <w:i/>
          <w:iCs/>
        </w:rPr>
        <w:t>c</w:t>
      </w:r>
      <w:r w:rsidRPr="00096305">
        <w:rPr>
          <w:i/>
          <w:iCs/>
        </w:rPr>
        <w:t>offee and light breakfast</w:t>
      </w:r>
      <w:r>
        <w:rPr>
          <w:i/>
          <w:iCs/>
        </w:rPr>
        <w:t>: 9:30 – 10:00</w:t>
      </w:r>
    </w:p>
    <w:p w14:paraId="44EE90FC" w14:textId="77777777" w:rsidR="00022BCA" w:rsidRDefault="00022BCA" w:rsidP="000E396A">
      <w:pPr>
        <w:rPr>
          <w:u w:val="single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E9234D" w14:paraId="5D4204F9" w14:textId="77777777" w:rsidTr="001A7179">
        <w:tc>
          <w:tcPr>
            <w:tcW w:w="9622" w:type="dxa"/>
            <w:gridSpan w:val="2"/>
            <w:tcBorders>
              <w:top w:val="nil"/>
              <w:bottom w:val="nil"/>
            </w:tcBorders>
          </w:tcPr>
          <w:p w14:paraId="04566B64" w14:textId="77777777" w:rsidR="00E9234D" w:rsidRDefault="00E9234D" w:rsidP="000E396A">
            <w:pPr>
              <w:rPr>
                <w:b/>
                <w:bCs/>
              </w:rPr>
            </w:pPr>
          </w:p>
          <w:p w14:paraId="02628657" w14:textId="77777777" w:rsidR="00E9234D" w:rsidRPr="0011127E" w:rsidRDefault="00E9234D" w:rsidP="000E396A">
            <w:pPr>
              <w:rPr>
                <w:b/>
                <w:bCs/>
                <w:u w:val="single"/>
              </w:rPr>
            </w:pPr>
            <w:r w:rsidRPr="0011127E">
              <w:rPr>
                <w:b/>
                <w:bCs/>
              </w:rPr>
              <w:t>Morning session: 10:00 – 12:00</w:t>
            </w:r>
          </w:p>
          <w:p w14:paraId="18C87520" w14:textId="77777777" w:rsidR="00E9234D" w:rsidRPr="00255F33" w:rsidRDefault="00E9234D" w:rsidP="000E396A">
            <w:pPr>
              <w:rPr>
                <w:b/>
                <w:bCs/>
              </w:rPr>
            </w:pPr>
          </w:p>
        </w:tc>
      </w:tr>
      <w:tr w:rsidR="00E9234D" w14:paraId="1ACAE5B9" w14:textId="77777777" w:rsidTr="001A7179">
        <w:tc>
          <w:tcPr>
            <w:tcW w:w="4811" w:type="dxa"/>
            <w:tcBorders>
              <w:top w:val="nil"/>
              <w:bottom w:val="nil"/>
              <w:right w:val="nil"/>
            </w:tcBorders>
          </w:tcPr>
          <w:p w14:paraId="48C5A5B7" w14:textId="6CE1DC72" w:rsidR="00E9234D" w:rsidRPr="00255F33" w:rsidRDefault="00E9234D" w:rsidP="000E396A">
            <w:pPr>
              <w:rPr>
                <w:b/>
                <w:bCs/>
              </w:rPr>
            </w:pPr>
            <w:r w:rsidRPr="00255F33">
              <w:rPr>
                <w:b/>
                <w:bCs/>
              </w:rPr>
              <w:t xml:space="preserve">Panel </w:t>
            </w:r>
            <w:r>
              <w:rPr>
                <w:b/>
                <w:bCs/>
              </w:rPr>
              <w:t>7</w:t>
            </w:r>
            <w:r w:rsidRPr="00255F33">
              <w:rPr>
                <w:b/>
                <w:bCs/>
              </w:rPr>
              <w:t xml:space="preserve">: </w:t>
            </w:r>
            <w:r w:rsidR="001071AC">
              <w:rPr>
                <w:b/>
                <w:bCs/>
              </w:rPr>
              <w:t>International Business in Politics</w:t>
            </w:r>
          </w:p>
        </w:tc>
        <w:tc>
          <w:tcPr>
            <w:tcW w:w="4811" w:type="dxa"/>
            <w:tcBorders>
              <w:top w:val="nil"/>
              <w:left w:val="nil"/>
              <w:bottom w:val="nil"/>
            </w:tcBorders>
          </w:tcPr>
          <w:p w14:paraId="61732E7A" w14:textId="3735014A" w:rsidR="00E9234D" w:rsidRPr="00255F33" w:rsidRDefault="00E9234D" w:rsidP="000E396A">
            <w:pPr>
              <w:rPr>
                <w:b/>
                <w:bCs/>
              </w:rPr>
            </w:pPr>
            <w:r w:rsidRPr="00255F33">
              <w:rPr>
                <w:b/>
                <w:bCs/>
              </w:rPr>
              <w:t xml:space="preserve">Panel </w:t>
            </w:r>
            <w:r>
              <w:rPr>
                <w:b/>
                <w:bCs/>
              </w:rPr>
              <w:t>8</w:t>
            </w:r>
            <w:r w:rsidRPr="00255F33">
              <w:rPr>
                <w:b/>
                <w:bCs/>
              </w:rPr>
              <w:t xml:space="preserve">: </w:t>
            </w:r>
            <w:r w:rsidR="00A675BF" w:rsidRPr="00255F33">
              <w:rPr>
                <w:b/>
                <w:bCs/>
              </w:rPr>
              <w:t>Organized Interest</w:t>
            </w:r>
          </w:p>
        </w:tc>
      </w:tr>
      <w:tr w:rsidR="00E9234D" w:rsidRPr="00391135" w14:paraId="4BBE638B" w14:textId="77777777" w:rsidTr="001A7179">
        <w:tc>
          <w:tcPr>
            <w:tcW w:w="4811" w:type="dxa"/>
            <w:tcBorders>
              <w:top w:val="nil"/>
              <w:right w:val="nil"/>
            </w:tcBorders>
          </w:tcPr>
          <w:p w14:paraId="60DC886A" w14:textId="23E02617" w:rsidR="001071AC" w:rsidRPr="00D77309" w:rsidRDefault="00421D93" w:rsidP="000E396A">
            <w:commentRangeStart w:id="14"/>
            <w:r w:rsidRPr="008B3B88">
              <w:rPr>
                <w:i/>
                <w:iCs/>
              </w:rPr>
              <w:t>Chair:</w:t>
            </w:r>
            <w:r w:rsidR="00D77309">
              <w:rPr>
                <w:i/>
                <w:iCs/>
              </w:rPr>
              <w:t xml:space="preserve"> </w:t>
            </w:r>
            <w:r w:rsidR="005B7DD6">
              <w:rPr>
                <w:iCs/>
              </w:rPr>
              <w:t xml:space="preserve">Anne </w:t>
            </w:r>
            <w:r w:rsidR="00D77309">
              <w:t>Jamison</w:t>
            </w:r>
            <w:commentRangeEnd w:id="14"/>
            <w:r w:rsidR="00F56E57">
              <w:rPr>
                <w:rStyle w:val="Kommentarhenvisning"/>
              </w:rPr>
              <w:commentReference w:id="14"/>
            </w:r>
          </w:p>
          <w:p w14:paraId="1A63454C" w14:textId="77777777" w:rsidR="00421D93" w:rsidRDefault="00421D93" w:rsidP="000E396A"/>
          <w:p w14:paraId="561C1DD1" w14:textId="22C28C6A" w:rsidR="001071AC" w:rsidRDefault="00422868" w:rsidP="000E396A">
            <w:proofErr w:type="spellStart"/>
            <w:r w:rsidRPr="00422868">
              <w:t>Yumi</w:t>
            </w:r>
            <w:proofErr w:type="spellEnd"/>
            <w:r w:rsidRPr="00422868">
              <w:t xml:space="preserve"> Park</w:t>
            </w:r>
            <w:r w:rsidR="001071AC" w:rsidRPr="00CE53F0">
              <w:t xml:space="preserve"> &amp; </w:t>
            </w:r>
            <w:proofErr w:type="spellStart"/>
            <w:r w:rsidRPr="00422868">
              <w:t>Sujeong</w:t>
            </w:r>
            <w:proofErr w:type="spellEnd"/>
            <w:r w:rsidRPr="00422868">
              <w:t xml:space="preserve"> Shim</w:t>
            </w:r>
            <w:r>
              <w:t>: “</w:t>
            </w:r>
            <w:r w:rsidRPr="00422868">
              <w:t>International Cooperation during Economic Shocks: The Political Consequences of US Currency Swap Arrangements</w:t>
            </w:r>
            <w:r>
              <w:t>”</w:t>
            </w:r>
          </w:p>
          <w:p w14:paraId="6DC9B5C9" w14:textId="3C32EFC4" w:rsidR="00EF7149" w:rsidRDefault="00F22794" w:rsidP="000E396A">
            <w:r w:rsidRPr="00B60155">
              <w:rPr>
                <w:i/>
                <w:iCs/>
              </w:rPr>
              <w:t>Discussant:</w:t>
            </w:r>
            <w:r w:rsidR="00EF7149">
              <w:rPr>
                <w:i/>
                <w:iCs/>
              </w:rPr>
              <w:t xml:space="preserve"> </w:t>
            </w:r>
            <w:r w:rsidR="005976C8">
              <w:rPr>
                <w:iCs/>
              </w:rPr>
              <w:t xml:space="preserve">Anne </w:t>
            </w:r>
            <w:r w:rsidR="00EF7149" w:rsidRPr="00CE53F0">
              <w:t>Jamison</w:t>
            </w:r>
          </w:p>
          <w:p w14:paraId="0B275CF4" w14:textId="77777777" w:rsidR="001071AC" w:rsidRDefault="001071AC" w:rsidP="000E396A"/>
          <w:p w14:paraId="1BD1A68A" w14:textId="710A23EE" w:rsidR="001071AC" w:rsidRDefault="00422868" w:rsidP="000E396A">
            <w:commentRangeStart w:id="15"/>
            <w:r>
              <w:t xml:space="preserve">Anne </w:t>
            </w:r>
            <w:r w:rsidR="001071AC" w:rsidRPr="00CE53F0">
              <w:t>Jamison</w:t>
            </w:r>
            <w:r>
              <w:t xml:space="preserve">: </w:t>
            </w:r>
            <w:commentRangeEnd w:id="15"/>
            <w:r>
              <w:rPr>
                <w:rStyle w:val="Kommentarhenvisning"/>
              </w:rPr>
              <w:commentReference w:id="15"/>
            </w:r>
          </w:p>
          <w:p w14:paraId="705FE159" w14:textId="14C2393E" w:rsidR="00F22794" w:rsidRPr="0015721C" w:rsidRDefault="00F22794" w:rsidP="000E396A">
            <w:r w:rsidRPr="00B60155">
              <w:rPr>
                <w:i/>
                <w:iCs/>
              </w:rPr>
              <w:t>Discussant:</w:t>
            </w:r>
            <w:r w:rsidR="0015721C">
              <w:t xml:space="preserve"> </w:t>
            </w:r>
            <w:proofErr w:type="spellStart"/>
            <w:r w:rsidR="00422868" w:rsidRPr="00422868">
              <w:t>Sujeong</w:t>
            </w:r>
            <w:proofErr w:type="spellEnd"/>
            <w:r w:rsidR="00422868" w:rsidRPr="00422868">
              <w:t xml:space="preserve"> Shim</w:t>
            </w:r>
          </w:p>
          <w:p w14:paraId="645ADF43" w14:textId="77777777" w:rsidR="001071AC" w:rsidRDefault="001071AC" w:rsidP="000E396A"/>
          <w:p w14:paraId="2FD2E226" w14:textId="1FD98B7D" w:rsidR="001071AC" w:rsidRDefault="00422868" w:rsidP="000E396A">
            <w:proofErr w:type="spellStart"/>
            <w:r w:rsidRPr="00422868">
              <w:t>Sujeong</w:t>
            </w:r>
            <w:proofErr w:type="spellEnd"/>
            <w:r w:rsidRPr="00422868">
              <w:t xml:space="preserve"> Shim</w:t>
            </w:r>
            <w:r w:rsidR="001071AC" w:rsidRPr="00CE53F0">
              <w:t xml:space="preserve"> &amp; </w:t>
            </w:r>
            <w:proofErr w:type="spellStart"/>
            <w:r w:rsidRPr="00422868">
              <w:t>Haillie</w:t>
            </w:r>
            <w:proofErr w:type="spellEnd"/>
            <w:r w:rsidRPr="00422868">
              <w:t xml:space="preserve"> Na-Kyung Lee</w:t>
            </w:r>
            <w:r>
              <w:t xml:space="preserve">: </w:t>
            </w:r>
            <w:r w:rsidR="00510ECA">
              <w:t>“</w:t>
            </w:r>
            <w:r w:rsidR="00510ECA" w:rsidRPr="00510ECA">
              <w:t>When does the mass public support protectionist interest groups?</w:t>
            </w:r>
            <w:r w:rsidR="00510ECA">
              <w:t>”</w:t>
            </w:r>
          </w:p>
          <w:p w14:paraId="74DBB728" w14:textId="22E1B98B" w:rsidR="00E9234D" w:rsidRPr="001015A8" w:rsidRDefault="008861D0" w:rsidP="000E396A">
            <w:r w:rsidRPr="00B60155">
              <w:rPr>
                <w:i/>
                <w:iCs/>
              </w:rPr>
              <w:t>Discussant:</w:t>
            </w:r>
            <w:r w:rsidR="001015A8">
              <w:t xml:space="preserve"> </w:t>
            </w:r>
            <w:proofErr w:type="spellStart"/>
            <w:r w:rsidR="004842E6" w:rsidRPr="004842E6">
              <w:t>Adeel</w:t>
            </w:r>
            <w:proofErr w:type="spellEnd"/>
            <w:r w:rsidR="004842E6" w:rsidRPr="004842E6">
              <w:t xml:space="preserve"> Malik</w:t>
            </w:r>
          </w:p>
          <w:p w14:paraId="142FAF42" w14:textId="1C224AB4" w:rsidR="008861D0" w:rsidRDefault="008861D0" w:rsidP="000E396A"/>
          <w:p w14:paraId="6A9891C9" w14:textId="77777777" w:rsidR="00E80B57" w:rsidRDefault="00E80B57" w:rsidP="000E396A"/>
          <w:p w14:paraId="6A1F8196" w14:textId="77777777" w:rsidR="00E9234D" w:rsidRDefault="00E9234D" w:rsidP="000E396A"/>
        </w:tc>
        <w:tc>
          <w:tcPr>
            <w:tcW w:w="4811" w:type="dxa"/>
            <w:tcBorders>
              <w:top w:val="nil"/>
              <w:left w:val="nil"/>
              <w:bottom w:val="nil"/>
            </w:tcBorders>
          </w:tcPr>
          <w:p w14:paraId="03C0CDB8" w14:textId="63C9DAB3" w:rsidR="00A72630" w:rsidRPr="00584B25" w:rsidRDefault="00421D93" w:rsidP="000E396A">
            <w:pPr>
              <w:rPr>
                <w:lang w:val="da-DK"/>
              </w:rPr>
            </w:pPr>
            <w:r w:rsidRPr="00584B25">
              <w:rPr>
                <w:i/>
                <w:iCs/>
                <w:lang w:val="da-DK"/>
              </w:rPr>
              <w:t>Chair:</w:t>
            </w:r>
            <w:r w:rsidR="00B642A9" w:rsidRPr="00584B25">
              <w:rPr>
                <w:i/>
                <w:iCs/>
                <w:lang w:val="da-DK"/>
              </w:rPr>
              <w:t xml:space="preserve"> </w:t>
            </w:r>
            <w:r w:rsidR="007C10DA" w:rsidRPr="00584B25">
              <w:rPr>
                <w:iCs/>
                <w:lang w:val="da-DK"/>
              </w:rPr>
              <w:t xml:space="preserve">Benjamin </w:t>
            </w:r>
            <w:r w:rsidR="00391135" w:rsidRPr="00584B25">
              <w:rPr>
                <w:lang w:val="da-DK"/>
              </w:rPr>
              <w:t>Egerod</w:t>
            </w:r>
          </w:p>
          <w:p w14:paraId="240EFE6F" w14:textId="77777777" w:rsidR="00421D93" w:rsidRPr="00584B25" w:rsidRDefault="00421D93" w:rsidP="000E396A">
            <w:pPr>
              <w:rPr>
                <w:lang w:val="da-DK"/>
              </w:rPr>
            </w:pPr>
          </w:p>
          <w:p w14:paraId="17081386" w14:textId="4057AAD5" w:rsidR="00A72630" w:rsidRPr="00584B25" w:rsidRDefault="00A72630" w:rsidP="00584B25">
            <w:r w:rsidRPr="00584B25">
              <w:t>Anne Rasmussen</w:t>
            </w:r>
            <w:r w:rsidR="00584B25" w:rsidRPr="00584B25">
              <w:t xml:space="preserve">: </w:t>
            </w:r>
            <w:r w:rsidR="00584B25">
              <w:t>“</w:t>
            </w:r>
            <w:r w:rsidR="00584B25" w:rsidRPr="00584B25">
              <w:t xml:space="preserve">Public opinion on interest group involvement in policy-making: The role of emotional, </w:t>
            </w:r>
            <w:proofErr w:type="spellStart"/>
            <w:r w:rsidR="00584B25" w:rsidRPr="00584B25">
              <w:t>behavioural</w:t>
            </w:r>
            <w:proofErr w:type="spellEnd"/>
            <w:r w:rsidR="00584B25" w:rsidRPr="00584B25">
              <w:t xml:space="preserve"> and attitudinal ties</w:t>
            </w:r>
            <w:r w:rsidR="00584B25">
              <w:t>”</w:t>
            </w:r>
          </w:p>
          <w:p w14:paraId="6DB37B0A" w14:textId="6CD19C34" w:rsidR="008861D0" w:rsidRPr="004816CD" w:rsidRDefault="008861D0" w:rsidP="000E396A">
            <w:commentRangeStart w:id="16"/>
            <w:r w:rsidRPr="00B60155">
              <w:rPr>
                <w:i/>
                <w:iCs/>
              </w:rPr>
              <w:t>Discussant:</w:t>
            </w:r>
            <w:r w:rsidR="00FD36FA">
              <w:t xml:space="preserve"> </w:t>
            </w:r>
            <w:r w:rsidR="00584B25">
              <w:t xml:space="preserve">Tom </w:t>
            </w:r>
            <w:r w:rsidR="0032292E">
              <w:t>Pas</w:t>
            </w:r>
            <w:r w:rsidR="00074373">
              <w:t>khalis</w:t>
            </w:r>
            <w:commentRangeEnd w:id="16"/>
            <w:r w:rsidR="00905AA6">
              <w:rPr>
                <w:rStyle w:val="Kommentarhenvisning"/>
              </w:rPr>
              <w:commentReference w:id="16"/>
            </w:r>
          </w:p>
          <w:p w14:paraId="2BE1C509" w14:textId="77777777" w:rsidR="00A72630" w:rsidRPr="004816CD" w:rsidRDefault="00A72630" w:rsidP="000E396A"/>
          <w:p w14:paraId="0F50BD71" w14:textId="2659D373" w:rsidR="00A72630" w:rsidRPr="004816CD" w:rsidRDefault="0033396B" w:rsidP="000E396A">
            <w:r w:rsidRPr="0033396B">
              <w:t>Arnaud</w:t>
            </w:r>
            <w:r>
              <w:t xml:space="preserve"> </w:t>
            </w:r>
            <w:proofErr w:type="spellStart"/>
            <w:r w:rsidR="00A72630" w:rsidRPr="004816CD">
              <w:t>Dellis</w:t>
            </w:r>
            <w:proofErr w:type="spellEnd"/>
            <w:r>
              <w:t xml:space="preserve">: </w:t>
            </w:r>
            <w:r w:rsidR="00CD3540">
              <w:t>“</w:t>
            </w:r>
            <w:r w:rsidR="00CD3540" w:rsidRPr="00CD3540">
              <w:t>Legislative Informational Lobbying</w:t>
            </w:r>
            <w:r w:rsidR="00CD3540">
              <w:t>”</w:t>
            </w:r>
          </w:p>
          <w:p w14:paraId="5FECC8C8" w14:textId="70E4DBB2" w:rsidR="008861D0" w:rsidRPr="004816CD" w:rsidRDefault="008861D0" w:rsidP="000E396A">
            <w:commentRangeStart w:id="17"/>
            <w:r w:rsidRPr="00B60155">
              <w:rPr>
                <w:i/>
                <w:iCs/>
              </w:rPr>
              <w:t>Discussant:</w:t>
            </w:r>
            <w:r w:rsidR="002A679E">
              <w:rPr>
                <w:i/>
                <w:iCs/>
              </w:rPr>
              <w:t xml:space="preserve"> </w:t>
            </w:r>
            <w:r w:rsidR="00F426E3">
              <w:rPr>
                <w:iCs/>
              </w:rPr>
              <w:t>Nolan</w:t>
            </w:r>
            <w:r w:rsidR="007525C2">
              <w:rPr>
                <w:iCs/>
              </w:rPr>
              <w:t xml:space="preserve"> </w:t>
            </w:r>
            <w:r w:rsidR="002A679E">
              <w:t xml:space="preserve">McCarty </w:t>
            </w:r>
            <w:commentRangeEnd w:id="17"/>
            <w:r w:rsidR="00CD3540">
              <w:rPr>
                <w:rStyle w:val="Kommentarhenvisning"/>
              </w:rPr>
              <w:commentReference w:id="17"/>
            </w:r>
          </w:p>
          <w:p w14:paraId="2780635B" w14:textId="77777777" w:rsidR="00A72630" w:rsidRPr="004816CD" w:rsidRDefault="00A72630" w:rsidP="000E396A"/>
          <w:p w14:paraId="55BB4D6E" w14:textId="4E4EF5DF" w:rsidR="00E9234D" w:rsidRPr="000A1BD2" w:rsidRDefault="008E65DD" w:rsidP="000E396A">
            <w:r>
              <w:t xml:space="preserve">Tom </w:t>
            </w:r>
            <w:r w:rsidR="00A72630" w:rsidRPr="000A1BD2">
              <w:t>Paskhalis</w:t>
            </w:r>
            <w:r w:rsidR="00273D2B">
              <w:t>: “</w:t>
            </w:r>
            <w:r w:rsidR="00273D2B" w:rsidRPr="00273D2B">
              <w:t>Interest Group Access and Campaign Spending Limits: Evidence from the UK</w:t>
            </w:r>
            <w:r w:rsidR="00273D2B">
              <w:t>”</w:t>
            </w:r>
          </w:p>
          <w:p w14:paraId="2C661BC9" w14:textId="103415CE" w:rsidR="008861D0" w:rsidRPr="000A1BD2" w:rsidRDefault="008861D0" w:rsidP="000E396A">
            <w:r w:rsidRPr="00B60155">
              <w:rPr>
                <w:i/>
                <w:iCs/>
              </w:rPr>
              <w:t>Discussant:</w:t>
            </w:r>
            <w:r w:rsidR="00311872">
              <w:t xml:space="preserve"> </w:t>
            </w:r>
            <w:proofErr w:type="spellStart"/>
            <w:r w:rsidR="00273D2B" w:rsidRPr="00273D2B">
              <w:t>Sepehr</w:t>
            </w:r>
            <w:proofErr w:type="spellEnd"/>
            <w:r w:rsidR="00273D2B">
              <w:t xml:space="preserve"> </w:t>
            </w:r>
            <w:proofErr w:type="spellStart"/>
            <w:r w:rsidR="00CA610A" w:rsidRPr="00CE53F0">
              <w:t>Shahshahani</w:t>
            </w:r>
            <w:proofErr w:type="spellEnd"/>
          </w:p>
          <w:p w14:paraId="3D95F51A" w14:textId="7FF9465E" w:rsidR="009808E5" w:rsidRPr="000A1BD2" w:rsidRDefault="009808E5" w:rsidP="000E396A"/>
          <w:p w14:paraId="5E750E9C" w14:textId="10523A5E" w:rsidR="00E9234D" w:rsidRPr="000A1BD2" w:rsidRDefault="00E9234D" w:rsidP="000E396A"/>
        </w:tc>
      </w:tr>
    </w:tbl>
    <w:p w14:paraId="5A4C8AF5" w14:textId="02CAAC7A" w:rsidR="00E9234D" w:rsidRDefault="00E9234D" w:rsidP="009F2639">
      <w:pPr>
        <w:ind w:left="142"/>
        <w:rPr>
          <w:i/>
          <w:iCs/>
        </w:rPr>
      </w:pPr>
      <w:r w:rsidRPr="00096305">
        <w:rPr>
          <w:i/>
          <w:iCs/>
        </w:rPr>
        <w:t xml:space="preserve">Lunch. </w:t>
      </w:r>
      <w:r>
        <w:rPr>
          <w:i/>
          <w:iCs/>
        </w:rPr>
        <w:t>12:00</w:t>
      </w:r>
      <w:r w:rsidRPr="00096305">
        <w:rPr>
          <w:i/>
          <w:iCs/>
        </w:rPr>
        <w:t xml:space="preserve"> – </w:t>
      </w:r>
      <w:r>
        <w:rPr>
          <w:i/>
          <w:iCs/>
        </w:rPr>
        <w:t>12:45</w:t>
      </w:r>
    </w:p>
    <w:p w14:paraId="344766F0" w14:textId="77777777" w:rsidR="00C75EE0" w:rsidRDefault="00C75EE0" w:rsidP="000E396A">
      <w:pPr>
        <w:rPr>
          <w:i/>
          <w:iCs/>
        </w:rPr>
      </w:pPr>
    </w:p>
    <w:p w14:paraId="204C63C6" w14:textId="2D9C7055" w:rsidR="00E80B57" w:rsidRDefault="00E80B57" w:rsidP="000E396A">
      <w:pPr>
        <w:rPr>
          <w:i/>
          <w:iCs/>
        </w:rPr>
      </w:pPr>
    </w:p>
    <w:p w14:paraId="658E38B4" w14:textId="77777777" w:rsidR="00E80B57" w:rsidRDefault="00E80B57" w:rsidP="000E396A">
      <w:pPr>
        <w:rPr>
          <w:i/>
          <w:iCs/>
        </w:rPr>
      </w:pPr>
    </w:p>
    <w:p w14:paraId="368E6E5F" w14:textId="3DD586A1" w:rsidR="00503DC6" w:rsidRDefault="00503DC6" w:rsidP="000E396A"/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E9234D" w14:paraId="0172C7A0" w14:textId="77777777" w:rsidTr="001A7179">
        <w:tc>
          <w:tcPr>
            <w:tcW w:w="9622" w:type="dxa"/>
            <w:gridSpan w:val="2"/>
            <w:tcBorders>
              <w:top w:val="nil"/>
              <w:bottom w:val="nil"/>
            </w:tcBorders>
          </w:tcPr>
          <w:p w14:paraId="112D1485" w14:textId="77777777" w:rsidR="00E9234D" w:rsidRPr="0011127E" w:rsidRDefault="00E9234D" w:rsidP="000E396A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Afternoon</w:t>
            </w:r>
            <w:r w:rsidRPr="0011127E">
              <w:rPr>
                <w:b/>
                <w:bCs/>
              </w:rPr>
              <w:t xml:space="preserve"> session I: 12:45 – 14:45</w:t>
            </w:r>
          </w:p>
          <w:p w14:paraId="0978FC46" w14:textId="77777777" w:rsidR="00E9234D" w:rsidRPr="00255F33" w:rsidRDefault="00E9234D" w:rsidP="000E396A">
            <w:pPr>
              <w:rPr>
                <w:b/>
                <w:bCs/>
              </w:rPr>
            </w:pPr>
          </w:p>
        </w:tc>
      </w:tr>
      <w:tr w:rsidR="00E9234D" w:rsidRPr="0011127E" w14:paraId="6BD904A0" w14:textId="77777777" w:rsidTr="001A7179">
        <w:tc>
          <w:tcPr>
            <w:tcW w:w="4811" w:type="dxa"/>
            <w:tcBorders>
              <w:top w:val="nil"/>
              <w:bottom w:val="nil"/>
              <w:right w:val="nil"/>
            </w:tcBorders>
          </w:tcPr>
          <w:p w14:paraId="00B493BD" w14:textId="77777777" w:rsidR="00D44B6F" w:rsidRPr="00B9422A" w:rsidRDefault="00E9234D" w:rsidP="000E396A">
            <w:r w:rsidRPr="0011127E">
              <w:rPr>
                <w:b/>
                <w:bCs/>
              </w:rPr>
              <w:t xml:space="preserve">Panel </w:t>
            </w:r>
            <w:r>
              <w:rPr>
                <w:b/>
                <w:bCs/>
              </w:rPr>
              <w:t>9</w:t>
            </w:r>
            <w:r w:rsidRPr="0011127E">
              <w:rPr>
                <w:b/>
                <w:bCs/>
              </w:rPr>
              <w:t xml:space="preserve">: </w:t>
            </w:r>
            <w:r w:rsidR="00D44B6F" w:rsidRPr="00B9422A">
              <w:rPr>
                <w:b/>
                <w:bCs/>
              </w:rPr>
              <w:t>Corruption</w:t>
            </w:r>
          </w:p>
          <w:p w14:paraId="1831EBA9" w14:textId="519D82F2" w:rsidR="00D44B6F" w:rsidRPr="000E04B1" w:rsidRDefault="00B9422A" w:rsidP="000E396A">
            <w:r w:rsidRPr="008B3B88">
              <w:rPr>
                <w:i/>
                <w:iCs/>
              </w:rPr>
              <w:t>Chair:</w:t>
            </w:r>
            <w:r w:rsidR="009619D1">
              <w:rPr>
                <w:i/>
                <w:iCs/>
              </w:rPr>
              <w:t xml:space="preserve"> </w:t>
            </w:r>
            <w:r w:rsidR="00F30639">
              <w:rPr>
                <w:iCs/>
              </w:rPr>
              <w:t xml:space="preserve">Mogens </w:t>
            </w:r>
            <w:r w:rsidR="000E04B1">
              <w:t>Justesen</w:t>
            </w:r>
          </w:p>
          <w:p w14:paraId="432460BE" w14:textId="77777777" w:rsidR="00B9422A" w:rsidRPr="00B9422A" w:rsidRDefault="00B9422A" w:rsidP="000E396A"/>
          <w:p w14:paraId="4C468FD1" w14:textId="510EDDB3" w:rsidR="00D44B6F" w:rsidRDefault="006756AF" w:rsidP="000E396A">
            <w:r>
              <w:t xml:space="preserve">Diego </w:t>
            </w:r>
            <w:r w:rsidR="00D44B6F" w:rsidRPr="00B9422A">
              <w:t>Romero</w:t>
            </w:r>
            <w:r w:rsidR="00835F7F">
              <w:t>: “</w:t>
            </w:r>
            <w:r w:rsidR="00835F7F" w:rsidRPr="00835F7F">
              <w:t>Bureaucratic Capacity and Political F</w:t>
            </w:r>
            <w:r w:rsidR="00835F7F">
              <w:t>avoritism in Public Procurement”</w:t>
            </w:r>
          </w:p>
          <w:p w14:paraId="63B5AE9C" w14:textId="4B9F5631" w:rsidR="00E80B57" w:rsidRPr="005F0DD3" w:rsidRDefault="00E80B57" w:rsidP="000E396A">
            <w:r w:rsidRPr="00B60155">
              <w:rPr>
                <w:i/>
                <w:iCs/>
              </w:rPr>
              <w:t>Discussant:</w:t>
            </w:r>
            <w:r w:rsidR="005F0DD3">
              <w:rPr>
                <w:i/>
                <w:iCs/>
              </w:rPr>
              <w:t xml:space="preserve"> </w:t>
            </w:r>
            <w:r w:rsidR="009F778F">
              <w:rPr>
                <w:iCs/>
              </w:rPr>
              <w:t xml:space="preserve">Mogens </w:t>
            </w:r>
            <w:r w:rsidR="005F0DD3">
              <w:t>Justesen</w:t>
            </w:r>
          </w:p>
          <w:p w14:paraId="37BBB268" w14:textId="77777777" w:rsidR="00D44B6F" w:rsidRPr="00B9422A" w:rsidRDefault="00D44B6F" w:rsidP="000E396A"/>
          <w:p w14:paraId="4B561413" w14:textId="2DA8F790" w:rsidR="00D44B6F" w:rsidRPr="00835F7F" w:rsidRDefault="00D44B6F" w:rsidP="000E396A">
            <w:proofErr w:type="spellStart"/>
            <w:r w:rsidRPr="00835F7F">
              <w:t>Minjung</w:t>
            </w:r>
            <w:proofErr w:type="spellEnd"/>
            <w:r w:rsidRPr="00835F7F">
              <w:t xml:space="preserve"> Lee</w:t>
            </w:r>
            <w:r w:rsidR="00835F7F" w:rsidRPr="00835F7F">
              <w:t>: ”The cost of corruption to innocent bystander firms.</w:t>
            </w:r>
            <w:r w:rsidR="00835F7F">
              <w:t>”</w:t>
            </w:r>
          </w:p>
          <w:p w14:paraId="40144F10" w14:textId="73170005" w:rsidR="00E80B57" w:rsidRPr="00835F7F" w:rsidRDefault="00E80B57" w:rsidP="000E396A">
            <w:r w:rsidRPr="00835F7F">
              <w:rPr>
                <w:i/>
                <w:iCs/>
              </w:rPr>
              <w:t>Discussant:</w:t>
            </w:r>
            <w:r w:rsidR="00EF05D0" w:rsidRPr="00835F7F">
              <w:t xml:space="preserve"> </w:t>
            </w:r>
            <w:r w:rsidR="009F778F" w:rsidRPr="00835F7F">
              <w:t xml:space="preserve">Diego </w:t>
            </w:r>
            <w:r w:rsidR="0082788F" w:rsidRPr="00835F7F">
              <w:t>Romero</w:t>
            </w:r>
          </w:p>
          <w:p w14:paraId="635DABCC" w14:textId="77777777" w:rsidR="00D44B6F" w:rsidRPr="00835F7F" w:rsidRDefault="00D44B6F" w:rsidP="000E396A"/>
          <w:p w14:paraId="58378B09" w14:textId="7FA481CF" w:rsidR="00D44B6F" w:rsidRPr="00835F7F" w:rsidRDefault="002D7585" w:rsidP="000E396A">
            <w:commentRangeStart w:id="18"/>
            <w:r w:rsidRPr="00835F7F">
              <w:t xml:space="preserve">Sina </w:t>
            </w:r>
            <w:r w:rsidR="00D44B6F" w:rsidRPr="00835F7F">
              <w:t xml:space="preserve">Smid et al. </w:t>
            </w:r>
            <w:commentRangeEnd w:id="18"/>
            <w:r w:rsidR="009D2AEE">
              <w:rPr>
                <w:rStyle w:val="Kommentarhenvisning"/>
              </w:rPr>
              <w:commentReference w:id="18"/>
            </w:r>
          </w:p>
          <w:p w14:paraId="3AF4FD96" w14:textId="48E36326" w:rsidR="00E80B57" w:rsidRPr="00992741" w:rsidRDefault="00E80B57" w:rsidP="000E396A">
            <w:pPr>
              <w:rPr>
                <w:lang w:val="da-DK"/>
              </w:rPr>
            </w:pPr>
            <w:r w:rsidRPr="00B60155">
              <w:rPr>
                <w:i/>
                <w:iCs/>
              </w:rPr>
              <w:t>Discussant:</w:t>
            </w:r>
            <w:r w:rsidR="00992741">
              <w:t xml:space="preserve"> </w:t>
            </w:r>
            <w:proofErr w:type="spellStart"/>
            <w:r w:rsidR="001E7540">
              <w:t>Julieta</w:t>
            </w:r>
            <w:proofErr w:type="spellEnd"/>
            <w:r w:rsidR="001E7540">
              <w:t xml:space="preserve"> </w:t>
            </w:r>
            <w:proofErr w:type="spellStart"/>
            <w:r w:rsidR="00E476D9">
              <w:t>P</w:t>
            </w:r>
            <w:r w:rsidR="002300A0">
              <w:t>everi</w:t>
            </w:r>
            <w:proofErr w:type="spellEnd"/>
          </w:p>
          <w:p w14:paraId="2B60EF76" w14:textId="65DDB720" w:rsidR="00E9234D" w:rsidRPr="00B9422A" w:rsidRDefault="00E9234D" w:rsidP="000E396A">
            <w:pPr>
              <w:rPr>
                <w:b/>
                <w:bCs/>
              </w:rPr>
            </w:pPr>
          </w:p>
        </w:tc>
        <w:tc>
          <w:tcPr>
            <w:tcW w:w="4811" w:type="dxa"/>
            <w:tcBorders>
              <w:top w:val="nil"/>
              <w:left w:val="nil"/>
              <w:bottom w:val="nil"/>
            </w:tcBorders>
          </w:tcPr>
          <w:p w14:paraId="2FE4F872" w14:textId="4DC46C97" w:rsidR="00E9234D" w:rsidRDefault="00E9234D" w:rsidP="000E396A">
            <w:pPr>
              <w:rPr>
                <w:b/>
                <w:bCs/>
              </w:rPr>
            </w:pPr>
            <w:r w:rsidRPr="0011127E">
              <w:rPr>
                <w:b/>
                <w:bCs/>
              </w:rPr>
              <w:t xml:space="preserve">Panel </w:t>
            </w:r>
            <w:r>
              <w:rPr>
                <w:b/>
                <w:bCs/>
              </w:rPr>
              <w:t>10</w:t>
            </w:r>
            <w:r w:rsidRPr="0011127E">
              <w:rPr>
                <w:b/>
                <w:bCs/>
              </w:rPr>
              <w:t xml:space="preserve">: </w:t>
            </w:r>
            <w:r w:rsidR="00706598">
              <w:rPr>
                <w:b/>
                <w:bCs/>
              </w:rPr>
              <w:t>Money and Media</w:t>
            </w:r>
          </w:p>
          <w:p w14:paraId="7D56BCB9" w14:textId="4E193604" w:rsidR="00BB60E2" w:rsidRDefault="00B9422A" w:rsidP="000E396A">
            <w:r w:rsidRPr="008B3B88">
              <w:rPr>
                <w:i/>
                <w:iCs/>
              </w:rPr>
              <w:t>Chair:</w:t>
            </w:r>
            <w:r w:rsidR="00104879">
              <w:rPr>
                <w:i/>
                <w:iCs/>
              </w:rPr>
              <w:t xml:space="preserve"> </w:t>
            </w:r>
            <w:commentRangeStart w:id="19"/>
            <w:r w:rsidR="00A050C2">
              <w:rPr>
                <w:iCs/>
              </w:rPr>
              <w:t xml:space="preserve">Josh </w:t>
            </w:r>
            <w:r w:rsidR="00BB60E2" w:rsidRPr="00CE53F0">
              <w:t>McCrain</w:t>
            </w:r>
            <w:commentRangeEnd w:id="19"/>
            <w:r w:rsidR="00A654C3">
              <w:rPr>
                <w:rStyle w:val="Kommentarhenvisning"/>
              </w:rPr>
              <w:commentReference w:id="19"/>
            </w:r>
          </w:p>
          <w:p w14:paraId="4010780F" w14:textId="77777777" w:rsidR="00B9422A" w:rsidRDefault="00B9422A" w:rsidP="000E396A">
            <w:pPr>
              <w:rPr>
                <w:b/>
                <w:bCs/>
              </w:rPr>
            </w:pPr>
          </w:p>
          <w:p w14:paraId="77BE1A31" w14:textId="410D21D6" w:rsidR="00356317" w:rsidRDefault="0095213C" w:rsidP="000E396A">
            <w:r>
              <w:t xml:space="preserve">Collin </w:t>
            </w:r>
            <w:proofErr w:type="spellStart"/>
            <w:r w:rsidR="00356317" w:rsidRPr="00CE53F0">
              <w:t>Schumock</w:t>
            </w:r>
            <w:proofErr w:type="spellEnd"/>
            <w:r w:rsidR="00356317" w:rsidRPr="00CE53F0">
              <w:t xml:space="preserve"> &amp; </w:t>
            </w:r>
            <w:r>
              <w:t xml:space="preserve">Ian </w:t>
            </w:r>
            <w:r w:rsidR="00FC26FE">
              <w:t xml:space="preserve">Turner: </w:t>
            </w:r>
            <w:r w:rsidR="00FC26FE" w:rsidRPr="00FC26FE">
              <w:t>Dark Money and Voter Learning</w:t>
            </w:r>
          </w:p>
          <w:p w14:paraId="2265AD6F" w14:textId="49522ADA" w:rsidR="00E80B57" w:rsidRPr="008F4D32" w:rsidRDefault="00E80B57" w:rsidP="000E396A">
            <w:r w:rsidRPr="00B60155">
              <w:rPr>
                <w:i/>
                <w:iCs/>
              </w:rPr>
              <w:t>Discussant:</w:t>
            </w:r>
            <w:r w:rsidR="008F4D32">
              <w:t xml:space="preserve"> </w:t>
            </w:r>
            <w:r w:rsidR="0095213C">
              <w:t xml:space="preserve">Arnaud </w:t>
            </w:r>
            <w:proofErr w:type="spellStart"/>
            <w:r w:rsidR="008F4D32">
              <w:t>Dellis</w:t>
            </w:r>
            <w:proofErr w:type="spellEnd"/>
          </w:p>
          <w:p w14:paraId="52FFC20F" w14:textId="77777777" w:rsidR="00356317" w:rsidRDefault="00356317" w:rsidP="000E396A"/>
          <w:p w14:paraId="38C4A7D2" w14:textId="1629568E" w:rsidR="00356317" w:rsidRDefault="0095213C" w:rsidP="000E396A">
            <w:r>
              <w:t xml:space="preserve">Josh </w:t>
            </w:r>
            <w:r w:rsidR="00356317" w:rsidRPr="00CE53F0">
              <w:t>McCrain</w:t>
            </w:r>
            <w:r w:rsidR="00FC26FE">
              <w:t>: “</w:t>
            </w:r>
            <w:r w:rsidR="00FC26FE" w:rsidRPr="00FC26FE">
              <w:t>The Political Consequences of Media Ownership Consolidation</w:t>
            </w:r>
            <w:r w:rsidR="00FC26FE">
              <w:t>”</w:t>
            </w:r>
          </w:p>
          <w:p w14:paraId="75D116B3" w14:textId="20938C6C" w:rsidR="00E80B57" w:rsidRPr="00E80B57" w:rsidRDefault="00E80B57" w:rsidP="000E396A">
            <w:r w:rsidRPr="00B60155">
              <w:rPr>
                <w:i/>
                <w:iCs/>
              </w:rPr>
              <w:t>Discussant:</w:t>
            </w:r>
            <w:r>
              <w:rPr>
                <w:i/>
                <w:iCs/>
              </w:rPr>
              <w:t xml:space="preserve"> </w:t>
            </w:r>
            <w:r w:rsidR="0095213C">
              <w:rPr>
                <w:iCs/>
              </w:rPr>
              <w:t xml:space="preserve">David </w:t>
            </w:r>
            <w:r w:rsidR="002656FD">
              <w:t>Fortunato</w:t>
            </w:r>
          </w:p>
          <w:p w14:paraId="6B66EC1E" w14:textId="77777777" w:rsidR="00356317" w:rsidRDefault="00356317" w:rsidP="000E396A"/>
          <w:p w14:paraId="34A9F8E4" w14:textId="25DE5AC6" w:rsidR="00356317" w:rsidRDefault="002A6075" w:rsidP="000E396A">
            <w:r>
              <w:t xml:space="preserve">Michael </w:t>
            </w:r>
            <w:r w:rsidR="00356317" w:rsidRPr="00CE53F0">
              <w:t>Mueller</w:t>
            </w:r>
            <w:r w:rsidR="00882947">
              <w:t>: “</w:t>
            </w:r>
            <w:r w:rsidR="0047727B" w:rsidRPr="0047727B">
              <w:t>CEOs’ cultural imprints, #</w:t>
            </w:r>
            <w:proofErr w:type="spellStart"/>
            <w:r w:rsidR="0047727B" w:rsidRPr="0047727B">
              <w:t>MeToo</w:t>
            </w:r>
            <w:proofErr w:type="spellEnd"/>
            <w:r w:rsidR="0047727B" w:rsidRPr="0047727B">
              <w:t>, and women in senior management</w:t>
            </w:r>
            <w:r w:rsidR="0047727B">
              <w:t>”</w:t>
            </w:r>
          </w:p>
          <w:p w14:paraId="3C139C9D" w14:textId="4691217E" w:rsidR="00E80B57" w:rsidRDefault="00E80B57" w:rsidP="000E396A">
            <w:pPr>
              <w:rPr>
                <w:b/>
                <w:bCs/>
              </w:rPr>
            </w:pPr>
            <w:r w:rsidRPr="00B60155">
              <w:rPr>
                <w:i/>
                <w:iCs/>
              </w:rPr>
              <w:t>Discussant:</w:t>
            </w:r>
            <w:r w:rsidR="0083296A">
              <w:rPr>
                <w:i/>
                <w:iCs/>
              </w:rPr>
              <w:t xml:space="preserve"> </w:t>
            </w:r>
            <w:r w:rsidR="0095213C">
              <w:rPr>
                <w:iCs/>
              </w:rPr>
              <w:t xml:space="preserve">Susanne </w:t>
            </w:r>
            <w:r w:rsidR="0083296A">
              <w:t>Preuss</w:t>
            </w:r>
          </w:p>
          <w:p w14:paraId="40CF4D65" w14:textId="7E1C00F5" w:rsidR="00D44B6F" w:rsidRPr="0011127E" w:rsidRDefault="00D44B6F" w:rsidP="000E396A">
            <w:pPr>
              <w:rPr>
                <w:b/>
                <w:bCs/>
              </w:rPr>
            </w:pPr>
          </w:p>
        </w:tc>
      </w:tr>
    </w:tbl>
    <w:p w14:paraId="30216862" w14:textId="77777777" w:rsidR="00E9234D" w:rsidRDefault="00E9234D" w:rsidP="000E396A"/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E9234D" w:rsidRPr="00A84FF9" w14:paraId="37F0BB37" w14:textId="77777777" w:rsidTr="001A7179">
        <w:tc>
          <w:tcPr>
            <w:tcW w:w="9622" w:type="dxa"/>
            <w:gridSpan w:val="2"/>
            <w:tcBorders>
              <w:top w:val="nil"/>
              <w:bottom w:val="nil"/>
            </w:tcBorders>
          </w:tcPr>
          <w:p w14:paraId="167CED78" w14:textId="5D1C1873" w:rsidR="00E9234D" w:rsidRPr="00A84FF9" w:rsidRDefault="006527DC" w:rsidP="000E396A">
            <w:pPr>
              <w:rPr>
                <w:b/>
                <w:bCs/>
              </w:rPr>
            </w:pPr>
            <w:r>
              <w:br w:type="page"/>
            </w:r>
            <w:r w:rsidR="00E9234D" w:rsidRPr="00A84FF9">
              <w:rPr>
                <w:b/>
                <w:bCs/>
              </w:rPr>
              <w:t>Afternoon session II: 15:00 – 17:00</w:t>
            </w:r>
          </w:p>
          <w:p w14:paraId="51AEBF61" w14:textId="77777777" w:rsidR="00E9234D" w:rsidRPr="00A84FF9" w:rsidRDefault="00E9234D" w:rsidP="000E396A">
            <w:pPr>
              <w:rPr>
                <w:b/>
                <w:bCs/>
              </w:rPr>
            </w:pPr>
          </w:p>
        </w:tc>
      </w:tr>
      <w:tr w:rsidR="00E9234D" w:rsidRPr="0011127E" w14:paraId="02CDCF44" w14:textId="77777777" w:rsidTr="001A7179">
        <w:tc>
          <w:tcPr>
            <w:tcW w:w="4811" w:type="dxa"/>
            <w:tcBorders>
              <w:top w:val="nil"/>
              <w:bottom w:val="nil"/>
              <w:right w:val="nil"/>
            </w:tcBorders>
          </w:tcPr>
          <w:p w14:paraId="294AF1B1" w14:textId="62E92320" w:rsidR="00E9234D" w:rsidRPr="00E92E87" w:rsidRDefault="00E9234D" w:rsidP="000E396A">
            <w:pPr>
              <w:rPr>
                <w:b/>
                <w:bCs/>
              </w:rPr>
            </w:pPr>
            <w:r w:rsidRPr="00E92E87">
              <w:rPr>
                <w:b/>
                <w:bCs/>
              </w:rPr>
              <w:lastRenderedPageBreak/>
              <w:t xml:space="preserve">Panel 11: </w:t>
            </w:r>
            <w:r w:rsidR="00706598" w:rsidRPr="00E92E87">
              <w:rPr>
                <w:b/>
                <w:bCs/>
              </w:rPr>
              <w:t>Oligarchs and Autocrats</w:t>
            </w:r>
          </w:p>
          <w:p w14:paraId="3B26DC6E" w14:textId="7EA49262" w:rsidR="00E9234D" w:rsidRPr="003C04CD" w:rsidRDefault="00854735" w:rsidP="000E396A">
            <w:r w:rsidRPr="008B3B88">
              <w:rPr>
                <w:i/>
                <w:iCs/>
              </w:rPr>
              <w:t>Chair:</w:t>
            </w:r>
            <w:r w:rsidR="003C04CD">
              <w:t xml:space="preserve"> </w:t>
            </w:r>
            <w:r w:rsidR="001D4E97">
              <w:t xml:space="preserve">Jacob </w:t>
            </w:r>
            <w:r w:rsidR="003C04CD">
              <w:t>Hariri</w:t>
            </w:r>
          </w:p>
          <w:p w14:paraId="32962113" w14:textId="77777777" w:rsidR="00854735" w:rsidRDefault="00854735" w:rsidP="000E396A"/>
          <w:p w14:paraId="18922F95" w14:textId="6D5864DF" w:rsidR="00706598" w:rsidRDefault="008868EF" w:rsidP="000E396A">
            <w:r>
              <w:t xml:space="preserve">David </w:t>
            </w:r>
            <w:r w:rsidR="00706598" w:rsidRPr="00CE53F0">
              <w:t>Szakonyi</w:t>
            </w:r>
            <w:r>
              <w:t xml:space="preserve">: </w:t>
            </w:r>
            <w:r w:rsidR="0041083A">
              <w:t>“</w:t>
            </w:r>
            <w:r w:rsidR="0041083A" w:rsidRPr="0041083A">
              <w:t>Hidden Earnings in an Authoritarian Parliament: Evidence from Russia</w:t>
            </w:r>
            <w:r w:rsidR="0041083A">
              <w:t>”</w:t>
            </w:r>
          </w:p>
          <w:p w14:paraId="0B218E2B" w14:textId="1DF34D64" w:rsidR="006527DC" w:rsidRPr="004816CD" w:rsidRDefault="006527DC" w:rsidP="000E396A">
            <w:r w:rsidRPr="00B60155">
              <w:rPr>
                <w:i/>
                <w:iCs/>
              </w:rPr>
              <w:t>Discussant:</w:t>
            </w:r>
            <w:r w:rsidR="001D793B">
              <w:t xml:space="preserve"> </w:t>
            </w:r>
            <w:r w:rsidR="008868EF">
              <w:t xml:space="preserve">Jacob </w:t>
            </w:r>
            <w:r w:rsidR="001D793B">
              <w:t>Hariri</w:t>
            </w:r>
          </w:p>
          <w:p w14:paraId="733074AB" w14:textId="77777777" w:rsidR="00706598" w:rsidRDefault="00706598" w:rsidP="000E396A"/>
          <w:p w14:paraId="11F5D6AF" w14:textId="4CBECE3E" w:rsidR="00706598" w:rsidRDefault="0041083A" w:rsidP="000E396A">
            <w:proofErr w:type="spellStart"/>
            <w:r w:rsidRPr="0041083A">
              <w:t>Adeel</w:t>
            </w:r>
            <w:proofErr w:type="spellEnd"/>
            <w:r w:rsidRPr="0041083A">
              <w:t xml:space="preserve"> </w:t>
            </w:r>
            <w:r w:rsidR="00706598" w:rsidRPr="00CE53F0">
              <w:t>Malik</w:t>
            </w:r>
            <w:r>
              <w:t>: “</w:t>
            </w:r>
            <w:r w:rsidRPr="0041083A">
              <w:t>The Politics of Partial Liberalization: Cronyism and Non-Tariff Protection in Mubarak's Egypt</w:t>
            </w:r>
            <w:r>
              <w:t>”</w:t>
            </w:r>
          </w:p>
          <w:p w14:paraId="308947F7" w14:textId="68122899" w:rsidR="006527DC" w:rsidRPr="004816CD" w:rsidRDefault="006527DC" w:rsidP="000E396A">
            <w:r w:rsidRPr="00B60155">
              <w:rPr>
                <w:i/>
                <w:iCs/>
              </w:rPr>
              <w:t>Discussant:</w:t>
            </w:r>
            <w:r w:rsidR="000324CE">
              <w:t xml:space="preserve"> </w:t>
            </w:r>
            <w:proofErr w:type="spellStart"/>
            <w:r w:rsidR="0041083A" w:rsidRPr="0041083A">
              <w:t>Silviya</w:t>
            </w:r>
            <w:proofErr w:type="spellEnd"/>
            <w:r w:rsidR="0041083A" w:rsidRPr="0041083A">
              <w:t xml:space="preserve"> </w:t>
            </w:r>
            <w:proofErr w:type="spellStart"/>
            <w:r w:rsidR="0041083A" w:rsidRPr="0041083A">
              <w:t>Nitsova</w:t>
            </w:r>
            <w:proofErr w:type="spellEnd"/>
          </w:p>
          <w:p w14:paraId="4949AAF4" w14:textId="77777777" w:rsidR="00706598" w:rsidRDefault="00706598" w:rsidP="000E396A"/>
          <w:p w14:paraId="2A19EB5E" w14:textId="1B4CC830" w:rsidR="00706598" w:rsidRDefault="0041083A" w:rsidP="000E396A">
            <w:proofErr w:type="spellStart"/>
            <w:r w:rsidRPr="0041083A">
              <w:t>Silviya</w:t>
            </w:r>
            <w:proofErr w:type="spellEnd"/>
            <w:r w:rsidRPr="0041083A">
              <w:t xml:space="preserve"> </w:t>
            </w:r>
            <w:proofErr w:type="spellStart"/>
            <w:r w:rsidRPr="0041083A">
              <w:t>Nitsova</w:t>
            </w:r>
            <w:proofErr w:type="spellEnd"/>
            <w:r>
              <w:t>: “</w:t>
            </w:r>
            <w:r w:rsidRPr="0041083A">
              <w:t>Oligarchic Networks and Legislatures in Developing Democracies: Evidence from Ukraine</w:t>
            </w:r>
            <w:r>
              <w:t>”</w:t>
            </w:r>
          </w:p>
          <w:p w14:paraId="0C0A5B43" w14:textId="4725BD1C" w:rsidR="006527DC" w:rsidRDefault="006527DC" w:rsidP="000E396A">
            <w:r w:rsidRPr="00B60155">
              <w:rPr>
                <w:i/>
                <w:iCs/>
              </w:rPr>
              <w:t>Discussant:</w:t>
            </w:r>
            <w:r>
              <w:rPr>
                <w:i/>
                <w:iCs/>
              </w:rPr>
              <w:t xml:space="preserve"> </w:t>
            </w:r>
            <w:r w:rsidR="0041083A">
              <w:rPr>
                <w:iCs/>
              </w:rPr>
              <w:t xml:space="preserve">David </w:t>
            </w:r>
            <w:r w:rsidRPr="00CE53F0">
              <w:t>Szakonyi</w:t>
            </w:r>
          </w:p>
          <w:p w14:paraId="3FEE0E51" w14:textId="77777777" w:rsidR="00E9234D" w:rsidRPr="0041083A" w:rsidRDefault="00E9234D" w:rsidP="000E396A">
            <w:pPr>
              <w:rPr>
                <w:b/>
                <w:bCs/>
              </w:rPr>
            </w:pPr>
          </w:p>
        </w:tc>
        <w:tc>
          <w:tcPr>
            <w:tcW w:w="4811" w:type="dxa"/>
            <w:tcBorders>
              <w:top w:val="nil"/>
              <w:left w:val="nil"/>
              <w:bottom w:val="nil"/>
            </w:tcBorders>
          </w:tcPr>
          <w:p w14:paraId="2AA81BA9" w14:textId="1CB3B061" w:rsidR="00E9234D" w:rsidRDefault="00E9234D" w:rsidP="000E396A">
            <w:pPr>
              <w:rPr>
                <w:b/>
                <w:bCs/>
              </w:rPr>
            </w:pPr>
            <w:r w:rsidRPr="0011127E">
              <w:rPr>
                <w:b/>
                <w:bCs/>
              </w:rPr>
              <w:t xml:space="preserve">Panel </w:t>
            </w:r>
            <w:r>
              <w:rPr>
                <w:b/>
                <w:bCs/>
              </w:rPr>
              <w:t>12</w:t>
            </w:r>
            <w:r w:rsidRPr="0011127E">
              <w:rPr>
                <w:b/>
                <w:bCs/>
              </w:rPr>
              <w:t xml:space="preserve">: </w:t>
            </w:r>
            <w:r w:rsidR="00EE0B5A">
              <w:rPr>
                <w:b/>
                <w:bCs/>
              </w:rPr>
              <w:t xml:space="preserve"> Corporate Political Strategy</w:t>
            </w:r>
          </w:p>
          <w:p w14:paraId="5A7900AA" w14:textId="63600AE0" w:rsidR="00EE0B5A" w:rsidRPr="00485BF8" w:rsidRDefault="00854735" w:rsidP="000E396A">
            <w:r w:rsidRPr="008B3B88">
              <w:rPr>
                <w:i/>
                <w:iCs/>
              </w:rPr>
              <w:t>Chair:</w:t>
            </w:r>
            <w:r w:rsidR="00485BF8">
              <w:rPr>
                <w:i/>
                <w:iCs/>
              </w:rPr>
              <w:t xml:space="preserve"> </w:t>
            </w:r>
            <w:proofErr w:type="spellStart"/>
            <w:r w:rsidR="000C173D" w:rsidRPr="000C173D">
              <w:rPr>
                <w:iCs/>
              </w:rPr>
              <w:t>Abhit</w:t>
            </w:r>
            <w:proofErr w:type="spellEnd"/>
            <w:r w:rsidR="000C173D" w:rsidRPr="000C173D">
              <w:rPr>
                <w:iCs/>
              </w:rPr>
              <w:t xml:space="preserve"> Bhandari</w:t>
            </w:r>
          </w:p>
          <w:p w14:paraId="6302E2D9" w14:textId="77777777" w:rsidR="00854735" w:rsidRDefault="00854735" w:rsidP="000E396A"/>
          <w:p w14:paraId="043BCEAD" w14:textId="0F7F69EB" w:rsidR="002154EE" w:rsidRPr="002154EE" w:rsidRDefault="002154EE" w:rsidP="000E396A">
            <w:pPr>
              <w:rPr>
                <w:iCs/>
              </w:rPr>
            </w:pPr>
            <w:r w:rsidRPr="002154EE">
              <w:rPr>
                <w:iCs/>
              </w:rPr>
              <w:t>Daniel Blake</w:t>
            </w:r>
            <w:r>
              <w:rPr>
                <w:iCs/>
              </w:rPr>
              <w:t>: “</w:t>
            </w:r>
            <w:r w:rsidRPr="002154EE">
              <w:rPr>
                <w:iCs/>
              </w:rPr>
              <w:t>CEOs and Political Donations: Are They Just Like Regular People?</w:t>
            </w:r>
            <w:r>
              <w:rPr>
                <w:iCs/>
              </w:rPr>
              <w:t>”</w:t>
            </w:r>
          </w:p>
          <w:p w14:paraId="305182E3" w14:textId="13677D3A" w:rsidR="00164547" w:rsidRDefault="006527DC" w:rsidP="000E396A">
            <w:r w:rsidRPr="00B60155">
              <w:rPr>
                <w:i/>
                <w:iCs/>
              </w:rPr>
              <w:t>Discussant:</w:t>
            </w:r>
            <w:r w:rsidR="00164547" w:rsidRPr="00EE0B5A">
              <w:t xml:space="preserve"> </w:t>
            </w:r>
            <w:commentRangeStart w:id="20"/>
            <w:proofErr w:type="spellStart"/>
            <w:r w:rsidR="00901EBC">
              <w:t>Libgober</w:t>
            </w:r>
            <w:commentRangeEnd w:id="20"/>
            <w:proofErr w:type="spellEnd"/>
            <w:r w:rsidR="00F028B3">
              <w:rPr>
                <w:rStyle w:val="Kommentarhenvisning"/>
              </w:rPr>
              <w:commentReference w:id="20"/>
            </w:r>
          </w:p>
          <w:p w14:paraId="59ED9800" w14:textId="77777777" w:rsidR="00EE0B5A" w:rsidRDefault="00EE0B5A" w:rsidP="000E396A"/>
          <w:p w14:paraId="6DB9BA37" w14:textId="7C72A3CF" w:rsidR="00EE0B5A" w:rsidRDefault="00B43CE2" w:rsidP="000E396A">
            <w:r>
              <w:t xml:space="preserve">Susanne </w:t>
            </w:r>
            <w:r w:rsidR="00EE0B5A" w:rsidRPr="00EE0B5A">
              <w:t>Preuss</w:t>
            </w:r>
            <w:r w:rsidR="008E2423">
              <w:t>: “</w:t>
            </w:r>
            <w:r w:rsidR="008E2423" w:rsidRPr="008E2423">
              <w:t>Sociopolitical claims and corporate political activity</w:t>
            </w:r>
            <w:r w:rsidR="008E2423">
              <w:t>”</w:t>
            </w:r>
          </w:p>
          <w:p w14:paraId="0D5B5253" w14:textId="4245F159" w:rsidR="006527DC" w:rsidRPr="004A6FA2" w:rsidRDefault="006527DC" w:rsidP="000E396A">
            <w:r w:rsidRPr="00B60155">
              <w:rPr>
                <w:i/>
                <w:iCs/>
              </w:rPr>
              <w:t>Discussant:</w:t>
            </w:r>
            <w:r w:rsidR="00AA54F9">
              <w:rPr>
                <w:i/>
                <w:iCs/>
              </w:rPr>
              <w:t xml:space="preserve"> </w:t>
            </w:r>
            <w:r w:rsidR="008E2423">
              <w:rPr>
                <w:iCs/>
              </w:rPr>
              <w:t xml:space="preserve">Daniel </w:t>
            </w:r>
            <w:r w:rsidR="004A6FA2">
              <w:t>Blake</w:t>
            </w:r>
          </w:p>
          <w:p w14:paraId="248BE82B" w14:textId="77777777" w:rsidR="00EE0B5A" w:rsidRDefault="00EE0B5A" w:rsidP="000E396A"/>
          <w:p w14:paraId="0E39DAE5" w14:textId="46B846F3" w:rsidR="00E9234D" w:rsidRDefault="00DD353F" w:rsidP="000E396A">
            <w:r>
              <w:t xml:space="preserve">Benjamin </w:t>
            </w:r>
            <w:r w:rsidR="00EE0B5A" w:rsidRPr="00EE0B5A">
              <w:t>Egerod</w:t>
            </w:r>
            <w:r w:rsidR="008E2423">
              <w:t>: “</w:t>
            </w:r>
            <w:r w:rsidR="008E2423" w:rsidRPr="008E2423">
              <w:t>Why Don't Firms Lobby?</w:t>
            </w:r>
            <w:r w:rsidR="008E2423">
              <w:t xml:space="preserve"> </w:t>
            </w:r>
            <w:r w:rsidR="008E2423" w:rsidRPr="008E2423">
              <w:t>Information failure on the market for lobbying services</w:t>
            </w:r>
            <w:r w:rsidR="008E2423">
              <w:t>”</w:t>
            </w:r>
          </w:p>
          <w:p w14:paraId="0EF1D295" w14:textId="58C96FC0" w:rsidR="001823D7" w:rsidRPr="000562AC" w:rsidRDefault="006527DC" w:rsidP="000E396A">
            <w:r w:rsidRPr="00B60155">
              <w:rPr>
                <w:i/>
                <w:iCs/>
              </w:rPr>
              <w:t>Discussant:</w:t>
            </w:r>
            <w:r w:rsidR="001823D7">
              <w:t xml:space="preserve"> </w:t>
            </w:r>
            <w:r w:rsidR="008E2423">
              <w:t xml:space="preserve">Elisa </w:t>
            </w:r>
            <w:proofErr w:type="spellStart"/>
            <w:r w:rsidR="001823D7" w:rsidRPr="000562AC">
              <w:t>Wirshin</w:t>
            </w:r>
            <w:r w:rsidR="00E63D79">
              <w:t>g</w:t>
            </w:r>
            <w:proofErr w:type="spellEnd"/>
          </w:p>
          <w:p w14:paraId="47AA14A6" w14:textId="6E284AEF" w:rsidR="006527DC" w:rsidRPr="001823D7" w:rsidRDefault="006527DC" w:rsidP="000E396A"/>
          <w:p w14:paraId="714F1B0E" w14:textId="5B23363D" w:rsidR="00E9234D" w:rsidRPr="0011127E" w:rsidRDefault="00E9234D" w:rsidP="000E396A">
            <w:pPr>
              <w:rPr>
                <w:b/>
                <w:bCs/>
              </w:rPr>
            </w:pPr>
          </w:p>
        </w:tc>
      </w:tr>
    </w:tbl>
    <w:p w14:paraId="0C6B825F" w14:textId="137526C5" w:rsidR="00E9234D" w:rsidRDefault="00E9234D" w:rsidP="000E396A">
      <w:pPr>
        <w:rPr>
          <w:u w:val="single"/>
        </w:rPr>
      </w:pPr>
    </w:p>
    <w:p w14:paraId="105D0625" w14:textId="5BC18438" w:rsidR="00E9234D" w:rsidRDefault="00E9234D" w:rsidP="000E396A">
      <w:pPr>
        <w:rPr>
          <w:u w:val="single"/>
        </w:rPr>
      </w:pPr>
    </w:p>
    <w:p w14:paraId="1006F815" w14:textId="206F3120" w:rsidR="0069668E" w:rsidRPr="00036C19" w:rsidRDefault="0069668E" w:rsidP="000E396A">
      <w:pPr>
        <w:rPr>
          <w:i/>
          <w:iCs/>
        </w:rPr>
      </w:pPr>
      <w:r w:rsidRPr="00036C19">
        <w:rPr>
          <w:i/>
          <w:iCs/>
        </w:rPr>
        <w:t xml:space="preserve">Evening: </w:t>
      </w:r>
      <w:r>
        <w:rPr>
          <w:i/>
          <w:iCs/>
        </w:rPr>
        <w:t xml:space="preserve">Conference dinner at </w:t>
      </w:r>
      <w:r w:rsidR="00FE182F">
        <w:rPr>
          <w:i/>
          <w:iCs/>
        </w:rPr>
        <w:t>Vækst</w:t>
      </w:r>
      <w:r>
        <w:rPr>
          <w:i/>
          <w:iCs/>
        </w:rPr>
        <w:t>…</w:t>
      </w:r>
    </w:p>
    <w:p w14:paraId="3E103D28" w14:textId="77777777" w:rsidR="0069668E" w:rsidRDefault="0069668E" w:rsidP="000E396A"/>
    <w:p w14:paraId="7ACA3DC5" w14:textId="77777777" w:rsidR="00A11410" w:rsidRDefault="00A11410" w:rsidP="000E396A">
      <w:pPr>
        <w:rPr>
          <w:b/>
          <w:bCs/>
        </w:rPr>
      </w:pPr>
    </w:p>
    <w:p w14:paraId="0289E033" w14:textId="4B041814" w:rsidR="00A11410" w:rsidRDefault="00A11410" w:rsidP="000E396A">
      <w:pPr>
        <w:rPr>
          <w:b/>
          <w:bCs/>
        </w:rPr>
      </w:pPr>
    </w:p>
    <w:p w14:paraId="771C9E24" w14:textId="1D4198BD" w:rsidR="00053253" w:rsidRDefault="00053253" w:rsidP="000E396A">
      <w:r w:rsidRPr="00053253">
        <w:t>Orga</w:t>
      </w:r>
      <w:r>
        <w:t>nizing committee: Mogens K. Justesen and Benjamin C.K. Egerod, Copenhagen Business School</w:t>
      </w:r>
    </w:p>
    <w:p w14:paraId="788D4E8B" w14:textId="77777777" w:rsidR="00053253" w:rsidRPr="00053253" w:rsidRDefault="00053253" w:rsidP="000E396A"/>
    <w:p w14:paraId="33BBA442" w14:textId="77777777" w:rsidR="00854735" w:rsidRDefault="00854735" w:rsidP="000E396A">
      <w:pPr>
        <w:rPr>
          <w:b/>
          <w:bCs/>
        </w:rPr>
      </w:pPr>
      <w:r>
        <w:rPr>
          <w:b/>
          <w:bCs/>
        </w:rPr>
        <w:br w:type="page"/>
      </w:r>
    </w:p>
    <w:p w14:paraId="6DF01BEE" w14:textId="00C57F92" w:rsidR="004B3A0D" w:rsidRPr="003C2EA6" w:rsidRDefault="00AD371B" w:rsidP="000E396A">
      <w:pPr>
        <w:rPr>
          <w:b/>
          <w:bCs/>
        </w:rPr>
      </w:pPr>
      <w:r w:rsidRPr="003C2EA6">
        <w:rPr>
          <w:b/>
          <w:bCs/>
        </w:rPr>
        <w:lastRenderedPageBreak/>
        <w:t>Sessions</w:t>
      </w:r>
    </w:p>
    <w:p w14:paraId="45A57B76" w14:textId="787E40D8" w:rsidR="003C2EA6" w:rsidRDefault="003C2EA6" w:rsidP="000E396A"/>
    <w:p w14:paraId="1E8A9CA6" w14:textId="550DBF49" w:rsidR="003C2EA6" w:rsidRPr="003C2EA6" w:rsidRDefault="003C2EA6" w:rsidP="000E396A">
      <w:pPr>
        <w:rPr>
          <w:b/>
          <w:bCs/>
        </w:rPr>
      </w:pPr>
      <w:r w:rsidRPr="003C2EA6">
        <w:rPr>
          <w:b/>
          <w:bCs/>
        </w:rPr>
        <w:t>Thursday 10-12</w:t>
      </w:r>
    </w:p>
    <w:p w14:paraId="0B7026EB" w14:textId="6891BF37" w:rsidR="003C2EA6" w:rsidRDefault="003C2EA6" w:rsidP="000E396A"/>
    <w:p w14:paraId="3A618383" w14:textId="39FFD2D9" w:rsidR="003C2EA6" w:rsidRDefault="003C2EA6" w:rsidP="000E396A">
      <w:r>
        <w:t xml:space="preserve">Panel A: </w:t>
      </w:r>
    </w:p>
    <w:p w14:paraId="264898CA" w14:textId="77777777" w:rsidR="003C2EA6" w:rsidRDefault="003C2EA6" w:rsidP="000E396A"/>
    <w:p w14:paraId="51D6C88A" w14:textId="37D839CA" w:rsidR="003C2EA6" w:rsidRDefault="003C2EA6" w:rsidP="000E396A"/>
    <w:p w14:paraId="7D2DC42F" w14:textId="6C3F0274" w:rsidR="003C2EA6" w:rsidRDefault="003C2EA6" w:rsidP="000E396A">
      <w:r>
        <w:t>Panel B</w:t>
      </w:r>
    </w:p>
    <w:p w14:paraId="6899DAFE" w14:textId="71734219" w:rsidR="003C2EA6" w:rsidRDefault="003C2EA6" w:rsidP="000E396A"/>
    <w:p w14:paraId="6DBBB4A3" w14:textId="3EFF67C6" w:rsidR="003C2EA6" w:rsidRDefault="003C2EA6" w:rsidP="000E396A"/>
    <w:p w14:paraId="673CFF3B" w14:textId="63715AC6" w:rsidR="00255F33" w:rsidRDefault="00255F33" w:rsidP="000E396A">
      <w:r>
        <w:t>Overview</w:t>
      </w:r>
    </w:p>
    <w:p w14:paraId="75A92713" w14:textId="77777777" w:rsidR="0011127E" w:rsidRDefault="0011127E" w:rsidP="000E396A"/>
    <w:p w14:paraId="029770AA" w14:textId="1395D215" w:rsidR="003D1B31" w:rsidRPr="00A84FF9" w:rsidRDefault="00F80A83" w:rsidP="000E396A">
      <w:pPr>
        <w:rPr>
          <w:highlight w:val="green"/>
        </w:rPr>
      </w:pPr>
      <w:r w:rsidRPr="00A84FF9">
        <w:rPr>
          <w:highlight w:val="green"/>
        </w:rPr>
        <w:t>Lobbying</w:t>
      </w:r>
      <w:r w:rsidR="002B5455" w:rsidRPr="00A84FF9">
        <w:rPr>
          <w:highlight w:val="green"/>
        </w:rPr>
        <w:t>:</w:t>
      </w:r>
      <w:r w:rsidR="00FF1378" w:rsidRPr="00A84FF9">
        <w:rPr>
          <w:highlight w:val="green"/>
        </w:rPr>
        <w:t xml:space="preserve"> Tanabe</w:t>
      </w:r>
      <w:r w:rsidR="00427AD4" w:rsidRPr="00A84FF9">
        <w:rPr>
          <w:highlight w:val="green"/>
        </w:rPr>
        <w:t xml:space="preserve">, </w:t>
      </w:r>
      <w:r w:rsidR="00B703DF" w:rsidRPr="00A84FF9">
        <w:rPr>
          <w:highlight w:val="green"/>
        </w:rPr>
        <w:t xml:space="preserve">McCarty &amp; </w:t>
      </w:r>
      <w:proofErr w:type="spellStart"/>
      <w:r w:rsidR="00B703DF" w:rsidRPr="00A84FF9">
        <w:rPr>
          <w:highlight w:val="green"/>
        </w:rPr>
        <w:t>Shahshahani</w:t>
      </w:r>
      <w:proofErr w:type="spellEnd"/>
      <w:r w:rsidR="00E01C0C" w:rsidRPr="00A84FF9">
        <w:rPr>
          <w:highlight w:val="green"/>
        </w:rPr>
        <w:t xml:space="preserve">, </w:t>
      </w:r>
      <w:r w:rsidR="003D1B31" w:rsidRPr="00A84FF9">
        <w:rPr>
          <w:highlight w:val="green"/>
        </w:rPr>
        <w:t>Stuckatz</w:t>
      </w:r>
    </w:p>
    <w:p w14:paraId="62B077DD" w14:textId="74568E69" w:rsidR="002B5455" w:rsidRPr="00A84FF9" w:rsidRDefault="002B5455" w:rsidP="000E396A">
      <w:pPr>
        <w:rPr>
          <w:highlight w:val="green"/>
        </w:rPr>
      </w:pPr>
      <w:r w:rsidRPr="00A84FF9">
        <w:rPr>
          <w:highlight w:val="green"/>
        </w:rPr>
        <w:t>Organized Interests: Anne Rasmussen;</w:t>
      </w:r>
      <w:r w:rsidR="00D66568" w:rsidRPr="00A84FF9">
        <w:rPr>
          <w:highlight w:val="green"/>
        </w:rPr>
        <w:t xml:space="preserve"> </w:t>
      </w:r>
      <w:proofErr w:type="spellStart"/>
      <w:r w:rsidR="00D66568" w:rsidRPr="00A84FF9">
        <w:rPr>
          <w:highlight w:val="green"/>
        </w:rPr>
        <w:t>Dellis</w:t>
      </w:r>
      <w:proofErr w:type="spellEnd"/>
      <w:r w:rsidR="00EA2C62" w:rsidRPr="00A84FF9">
        <w:rPr>
          <w:highlight w:val="green"/>
        </w:rPr>
        <w:t>, Paskhalis</w:t>
      </w:r>
    </w:p>
    <w:p w14:paraId="5E13AB4B" w14:textId="77777777" w:rsidR="0011127E" w:rsidRDefault="003B2591" w:rsidP="000E396A">
      <w:r w:rsidRPr="00A84FF9">
        <w:rPr>
          <w:highlight w:val="green"/>
        </w:rPr>
        <w:t>Campaign</w:t>
      </w:r>
      <w:r w:rsidR="00AD371B" w:rsidRPr="00A84FF9">
        <w:rPr>
          <w:highlight w:val="green"/>
        </w:rPr>
        <w:t xml:space="preserve"> </w:t>
      </w:r>
      <w:r w:rsidR="00F565C4" w:rsidRPr="00A84FF9">
        <w:rPr>
          <w:highlight w:val="green"/>
        </w:rPr>
        <w:t>F</w:t>
      </w:r>
      <w:r w:rsidR="00AD371B" w:rsidRPr="00A84FF9">
        <w:rPr>
          <w:highlight w:val="green"/>
        </w:rPr>
        <w:t>inance</w:t>
      </w:r>
      <w:r w:rsidR="00B32A13" w:rsidRPr="00A84FF9">
        <w:rPr>
          <w:highlight w:val="green"/>
        </w:rPr>
        <w:t xml:space="preserve"> I</w:t>
      </w:r>
      <w:r w:rsidR="00AD371B" w:rsidRPr="00A84FF9">
        <w:rPr>
          <w:highlight w:val="green"/>
        </w:rPr>
        <w:t xml:space="preserve">: Aaskoven, </w:t>
      </w:r>
      <w:proofErr w:type="spellStart"/>
      <w:r w:rsidR="00AD371B" w:rsidRPr="00A84FF9">
        <w:rPr>
          <w:highlight w:val="green"/>
        </w:rPr>
        <w:t>Klasnja</w:t>
      </w:r>
      <w:proofErr w:type="spellEnd"/>
      <w:r w:rsidR="00AD371B" w:rsidRPr="00A84FF9">
        <w:rPr>
          <w:highlight w:val="green"/>
        </w:rPr>
        <w:t xml:space="preserve">, </w:t>
      </w:r>
      <w:r w:rsidR="00FF1378" w:rsidRPr="00A84FF9">
        <w:rPr>
          <w:highlight w:val="green"/>
        </w:rPr>
        <w:t>Ruiz</w:t>
      </w:r>
    </w:p>
    <w:p w14:paraId="0230D64C" w14:textId="7DB8844E" w:rsidR="0025032E" w:rsidRPr="00CE53F0" w:rsidRDefault="00B32A13" w:rsidP="000E396A">
      <w:r w:rsidRPr="00D44B6F">
        <w:rPr>
          <w:highlight w:val="green"/>
        </w:rPr>
        <w:t xml:space="preserve">Campaign Finance II: </w:t>
      </w:r>
      <w:r w:rsidR="00057BC4" w:rsidRPr="00D44B6F">
        <w:rPr>
          <w:highlight w:val="green"/>
        </w:rPr>
        <w:t>Thieme,</w:t>
      </w:r>
      <w:r w:rsidR="0025032E" w:rsidRPr="00D44B6F">
        <w:rPr>
          <w:highlight w:val="green"/>
        </w:rPr>
        <w:t xml:space="preserve"> </w:t>
      </w:r>
      <w:proofErr w:type="spellStart"/>
      <w:r w:rsidR="0025032E" w:rsidRPr="00D44B6F">
        <w:rPr>
          <w:highlight w:val="green"/>
        </w:rPr>
        <w:t>Broberg</w:t>
      </w:r>
      <w:proofErr w:type="spellEnd"/>
    </w:p>
    <w:p w14:paraId="41A48D07" w14:textId="3E6BC000" w:rsidR="00AD371B" w:rsidRPr="0011127E" w:rsidRDefault="00AD371B" w:rsidP="000E396A">
      <w:pPr>
        <w:rPr>
          <w:lang w:val="da-DK"/>
        </w:rPr>
      </w:pPr>
      <w:proofErr w:type="spellStart"/>
      <w:r w:rsidRPr="001071AC">
        <w:rPr>
          <w:highlight w:val="green"/>
          <w:lang w:val="da-DK"/>
        </w:rPr>
        <w:t>Corruption</w:t>
      </w:r>
      <w:proofErr w:type="spellEnd"/>
      <w:r w:rsidRPr="001071AC">
        <w:rPr>
          <w:highlight w:val="green"/>
          <w:lang w:val="da-DK"/>
        </w:rPr>
        <w:t xml:space="preserve">: </w:t>
      </w:r>
      <w:proofErr w:type="spellStart"/>
      <w:r w:rsidR="00996416" w:rsidRPr="001071AC">
        <w:rPr>
          <w:highlight w:val="green"/>
          <w:lang w:val="da-DK"/>
        </w:rPr>
        <w:t>Romero</w:t>
      </w:r>
      <w:proofErr w:type="spellEnd"/>
      <w:r w:rsidR="00FF1378" w:rsidRPr="001071AC">
        <w:rPr>
          <w:highlight w:val="green"/>
          <w:lang w:val="da-DK"/>
        </w:rPr>
        <w:t xml:space="preserve">; </w:t>
      </w:r>
      <w:proofErr w:type="spellStart"/>
      <w:r w:rsidR="00FF1378" w:rsidRPr="001071AC">
        <w:rPr>
          <w:highlight w:val="green"/>
          <w:lang w:val="da-DK"/>
        </w:rPr>
        <w:t>Minjung</w:t>
      </w:r>
      <w:proofErr w:type="spellEnd"/>
      <w:r w:rsidR="00FF1378" w:rsidRPr="001071AC">
        <w:rPr>
          <w:highlight w:val="green"/>
          <w:lang w:val="da-DK"/>
        </w:rPr>
        <w:t xml:space="preserve"> Lee</w:t>
      </w:r>
      <w:r w:rsidR="00CE53F0" w:rsidRPr="001071AC">
        <w:rPr>
          <w:highlight w:val="green"/>
          <w:lang w:val="da-DK"/>
        </w:rPr>
        <w:t>, Smid et al.</w:t>
      </w:r>
      <w:r w:rsidR="00CE53F0" w:rsidRPr="0011127E">
        <w:rPr>
          <w:lang w:val="da-DK"/>
        </w:rPr>
        <w:t xml:space="preserve"> </w:t>
      </w:r>
    </w:p>
    <w:p w14:paraId="0E606BD9" w14:textId="657FE822" w:rsidR="00AD371B" w:rsidRPr="00CE53F0" w:rsidRDefault="00AD371B" w:rsidP="000E396A">
      <w:r w:rsidRPr="00A41BCF">
        <w:rPr>
          <w:highlight w:val="green"/>
        </w:rPr>
        <w:t>Political connections: Bhandari</w:t>
      </w:r>
      <w:r w:rsidR="00600EA4" w:rsidRPr="00A41BCF">
        <w:rPr>
          <w:highlight w:val="green"/>
        </w:rPr>
        <w:t>,</w:t>
      </w:r>
      <w:r w:rsidR="003B2591" w:rsidRPr="00A41BCF">
        <w:rPr>
          <w:highlight w:val="green"/>
        </w:rPr>
        <w:t xml:space="preserve"> </w:t>
      </w:r>
      <w:proofErr w:type="spellStart"/>
      <w:r w:rsidR="00372A0A" w:rsidRPr="00A41BCF">
        <w:rPr>
          <w:highlight w:val="green"/>
        </w:rPr>
        <w:t>Wirshing</w:t>
      </w:r>
      <w:proofErr w:type="spellEnd"/>
      <w:r w:rsidR="00372A0A" w:rsidRPr="00A41BCF">
        <w:rPr>
          <w:highlight w:val="green"/>
        </w:rPr>
        <w:t xml:space="preserve">, </w:t>
      </w:r>
      <w:r w:rsidR="003B2591" w:rsidRPr="00A41BCF">
        <w:rPr>
          <w:highlight w:val="green"/>
        </w:rPr>
        <w:t>Schilling et al.</w:t>
      </w:r>
      <w:r w:rsidR="003B2591" w:rsidRPr="00CE53F0">
        <w:t xml:space="preserve"> </w:t>
      </w:r>
    </w:p>
    <w:p w14:paraId="1DA1310F" w14:textId="78348802" w:rsidR="00107FE1" w:rsidRPr="00CE53F0" w:rsidRDefault="00853582" w:rsidP="000E396A">
      <w:r w:rsidRPr="0047612D">
        <w:rPr>
          <w:highlight w:val="green"/>
        </w:rPr>
        <w:t xml:space="preserve">International </w:t>
      </w:r>
      <w:r w:rsidR="0032724D" w:rsidRPr="0047612D">
        <w:rPr>
          <w:highlight w:val="green"/>
        </w:rPr>
        <w:t>Business</w:t>
      </w:r>
      <w:r w:rsidR="00C06A40" w:rsidRPr="0047612D">
        <w:rPr>
          <w:highlight w:val="green"/>
        </w:rPr>
        <w:t xml:space="preserve"> in Politics</w:t>
      </w:r>
      <w:r w:rsidR="00920D63" w:rsidRPr="0047612D">
        <w:rPr>
          <w:highlight w:val="green"/>
        </w:rPr>
        <w:t xml:space="preserve">: </w:t>
      </w:r>
      <w:r w:rsidR="00107FE1" w:rsidRPr="0047612D">
        <w:rPr>
          <w:highlight w:val="green"/>
        </w:rPr>
        <w:t xml:space="preserve">Park &amp; Shim, </w:t>
      </w:r>
      <w:r w:rsidRPr="0047612D">
        <w:rPr>
          <w:highlight w:val="green"/>
        </w:rPr>
        <w:t xml:space="preserve">Jamison, </w:t>
      </w:r>
      <w:r w:rsidR="003A0FE8" w:rsidRPr="0047612D">
        <w:rPr>
          <w:highlight w:val="green"/>
        </w:rPr>
        <w:t>Shim</w:t>
      </w:r>
      <w:r w:rsidR="00EA2C62" w:rsidRPr="0047612D">
        <w:rPr>
          <w:highlight w:val="green"/>
        </w:rPr>
        <w:t xml:space="preserve"> &amp; </w:t>
      </w:r>
      <w:r w:rsidR="003A0FE8" w:rsidRPr="0047612D">
        <w:rPr>
          <w:highlight w:val="green"/>
        </w:rPr>
        <w:t>Lee</w:t>
      </w:r>
    </w:p>
    <w:p w14:paraId="616DA1A8" w14:textId="259CA82C" w:rsidR="00996416" w:rsidRPr="00CE53F0" w:rsidRDefault="00FD53E7" w:rsidP="000E396A">
      <w:r w:rsidRPr="00A41BCF">
        <w:rPr>
          <w:highlight w:val="green"/>
        </w:rPr>
        <w:t>Bureaucrat</w:t>
      </w:r>
      <w:r w:rsidR="000E6426" w:rsidRPr="00A41BCF">
        <w:rPr>
          <w:highlight w:val="green"/>
        </w:rPr>
        <w:t>ic Politics</w:t>
      </w:r>
      <w:r w:rsidR="00996416" w:rsidRPr="00A41BCF">
        <w:rPr>
          <w:highlight w:val="green"/>
        </w:rPr>
        <w:t xml:space="preserve">: </w:t>
      </w:r>
      <w:r w:rsidR="00741989" w:rsidRPr="00A41BCF">
        <w:rPr>
          <w:highlight w:val="green"/>
        </w:rPr>
        <w:t xml:space="preserve">Eriksen, </w:t>
      </w:r>
      <w:proofErr w:type="spellStart"/>
      <w:r w:rsidR="00FF1378" w:rsidRPr="00A41BCF">
        <w:rPr>
          <w:highlight w:val="green"/>
        </w:rPr>
        <w:t>Jonghoon</w:t>
      </w:r>
      <w:proofErr w:type="spellEnd"/>
      <w:r w:rsidR="00FF1378" w:rsidRPr="00A41BCF">
        <w:rPr>
          <w:highlight w:val="green"/>
        </w:rPr>
        <w:t xml:space="preserve"> </w:t>
      </w:r>
      <w:r w:rsidR="00741989" w:rsidRPr="00A41BCF">
        <w:rPr>
          <w:highlight w:val="green"/>
        </w:rPr>
        <w:t>Lee</w:t>
      </w:r>
      <w:r w:rsidR="00E0760F" w:rsidRPr="00A41BCF">
        <w:rPr>
          <w:highlight w:val="green"/>
        </w:rPr>
        <w:t xml:space="preserve">, </w:t>
      </w:r>
      <w:proofErr w:type="spellStart"/>
      <w:r w:rsidR="000E6426" w:rsidRPr="00A41BCF">
        <w:rPr>
          <w:highlight w:val="green"/>
        </w:rPr>
        <w:t>Libgober</w:t>
      </w:r>
      <w:proofErr w:type="spellEnd"/>
    </w:p>
    <w:p w14:paraId="73A3FF64" w14:textId="1D0E02A8" w:rsidR="00741989" w:rsidRPr="00CE53F0" w:rsidRDefault="00DA72A1" w:rsidP="000E396A">
      <w:r w:rsidRPr="00EE0B5A">
        <w:rPr>
          <w:highlight w:val="green"/>
        </w:rPr>
        <w:t xml:space="preserve">Firms </w:t>
      </w:r>
      <w:r w:rsidR="001E42BC" w:rsidRPr="00EE0B5A">
        <w:rPr>
          <w:highlight w:val="green"/>
        </w:rPr>
        <w:t>in</w:t>
      </w:r>
      <w:r w:rsidRPr="00EE0B5A">
        <w:rPr>
          <w:highlight w:val="green"/>
        </w:rPr>
        <w:t xml:space="preserve"> Politics</w:t>
      </w:r>
      <w:r w:rsidR="00741989" w:rsidRPr="00EE0B5A">
        <w:rPr>
          <w:highlight w:val="green"/>
        </w:rPr>
        <w:t xml:space="preserve">: </w:t>
      </w:r>
      <w:proofErr w:type="spellStart"/>
      <w:r w:rsidR="00741989" w:rsidRPr="00EE0B5A">
        <w:rPr>
          <w:highlight w:val="green"/>
        </w:rPr>
        <w:t>Peveri</w:t>
      </w:r>
      <w:proofErr w:type="spellEnd"/>
      <w:r w:rsidRPr="00EE0B5A">
        <w:rPr>
          <w:highlight w:val="green"/>
        </w:rPr>
        <w:t xml:space="preserve">, </w:t>
      </w:r>
      <w:proofErr w:type="spellStart"/>
      <w:r w:rsidRPr="00EE0B5A">
        <w:rPr>
          <w:highlight w:val="green"/>
        </w:rPr>
        <w:t>Kubinecs</w:t>
      </w:r>
      <w:proofErr w:type="spellEnd"/>
      <w:r w:rsidRPr="00EE0B5A">
        <w:rPr>
          <w:highlight w:val="green"/>
        </w:rPr>
        <w:t>,</w:t>
      </w:r>
      <w:r w:rsidR="00853582" w:rsidRPr="00EE0B5A">
        <w:rPr>
          <w:highlight w:val="green"/>
        </w:rPr>
        <w:t xml:space="preserve"> </w:t>
      </w:r>
      <w:r w:rsidR="006D782F" w:rsidRPr="00EE0B5A">
        <w:rPr>
          <w:highlight w:val="green"/>
        </w:rPr>
        <w:t>Hollenbach</w:t>
      </w:r>
    </w:p>
    <w:p w14:paraId="7C0B8999" w14:textId="1162D47B" w:rsidR="00600EA4" w:rsidRPr="00CE53F0" w:rsidRDefault="00600EA4" w:rsidP="000E396A">
      <w:r w:rsidRPr="00EE0B5A">
        <w:rPr>
          <w:highlight w:val="green"/>
        </w:rPr>
        <w:t>Corporate Political Strategy: Blake</w:t>
      </w:r>
      <w:r w:rsidR="00B63623" w:rsidRPr="00EE0B5A">
        <w:rPr>
          <w:highlight w:val="green"/>
        </w:rPr>
        <w:t>, Preuss</w:t>
      </w:r>
      <w:r w:rsidR="005D57A5" w:rsidRPr="00EE0B5A">
        <w:rPr>
          <w:highlight w:val="green"/>
        </w:rPr>
        <w:t>, Egerod</w:t>
      </w:r>
    </w:p>
    <w:p w14:paraId="05A4302A" w14:textId="49DA2D28" w:rsidR="00600EA4" w:rsidRPr="00CE53F0" w:rsidRDefault="00600EA4" w:rsidP="000E396A">
      <w:r w:rsidRPr="00E92E87">
        <w:rPr>
          <w:highlight w:val="green"/>
        </w:rPr>
        <w:t xml:space="preserve">Oligarchs and Autocrats: Szakonyi, Malik, </w:t>
      </w:r>
      <w:proofErr w:type="spellStart"/>
      <w:r w:rsidRPr="00E92E87">
        <w:rPr>
          <w:highlight w:val="green"/>
        </w:rPr>
        <w:t>Nitsova</w:t>
      </w:r>
      <w:proofErr w:type="spellEnd"/>
    </w:p>
    <w:p w14:paraId="5FDE4319" w14:textId="6802B613" w:rsidR="00D66568" w:rsidRPr="00CE53F0" w:rsidRDefault="00F77F44" w:rsidP="000E396A">
      <w:r w:rsidRPr="00A675BF">
        <w:rPr>
          <w:highlight w:val="green"/>
        </w:rPr>
        <w:t xml:space="preserve">Money and </w:t>
      </w:r>
      <w:r w:rsidR="000E6426" w:rsidRPr="00A675BF">
        <w:rPr>
          <w:highlight w:val="green"/>
        </w:rPr>
        <w:t>Media</w:t>
      </w:r>
      <w:r w:rsidR="00D66568" w:rsidRPr="00A675BF">
        <w:rPr>
          <w:highlight w:val="green"/>
        </w:rPr>
        <w:t xml:space="preserve">: </w:t>
      </w:r>
      <w:proofErr w:type="spellStart"/>
      <w:r w:rsidR="00B63623" w:rsidRPr="00A675BF">
        <w:rPr>
          <w:highlight w:val="green"/>
        </w:rPr>
        <w:t>Schumock</w:t>
      </w:r>
      <w:proofErr w:type="spellEnd"/>
      <w:r w:rsidR="00B63623" w:rsidRPr="00A675BF">
        <w:rPr>
          <w:highlight w:val="green"/>
        </w:rPr>
        <w:t xml:space="preserve"> &amp; Turner</w:t>
      </w:r>
      <w:r w:rsidR="00D66568" w:rsidRPr="00A675BF">
        <w:rPr>
          <w:highlight w:val="green"/>
        </w:rPr>
        <w:t xml:space="preserve">, </w:t>
      </w:r>
      <w:r w:rsidR="00E0760F" w:rsidRPr="00A675BF">
        <w:rPr>
          <w:highlight w:val="green"/>
        </w:rPr>
        <w:t>McCrain</w:t>
      </w:r>
      <w:r w:rsidR="000E6426" w:rsidRPr="00A675BF">
        <w:rPr>
          <w:highlight w:val="green"/>
        </w:rPr>
        <w:t>, Mueller</w:t>
      </w:r>
    </w:p>
    <w:p w14:paraId="3905F962" w14:textId="630C9CEB" w:rsidR="004B3A0D" w:rsidRDefault="004B3A0D" w:rsidP="000E396A"/>
    <w:p w14:paraId="75ECD077" w14:textId="1906510E" w:rsidR="009E69B7" w:rsidRDefault="009E69B7" w:rsidP="000E396A"/>
    <w:p w14:paraId="471B177E" w14:textId="1E53B55B" w:rsidR="00804DF3" w:rsidRDefault="00804DF3" w:rsidP="000E396A"/>
    <w:p w14:paraId="04C3042D" w14:textId="4883D976" w:rsidR="00BF5445" w:rsidRDefault="00BF5445" w:rsidP="000E396A"/>
    <w:p w14:paraId="44321D78" w14:textId="51A16088" w:rsidR="00853582" w:rsidRDefault="00853582" w:rsidP="000E396A"/>
    <w:p w14:paraId="370121D7" w14:textId="77777777" w:rsidR="00853582" w:rsidRDefault="00853582" w:rsidP="000E396A"/>
    <w:p w14:paraId="15F2DEE3" w14:textId="09778B60" w:rsidR="00804DF3" w:rsidRDefault="00804DF3" w:rsidP="000E396A">
      <w:r>
        <w:t xml:space="preserve">EGB </w:t>
      </w:r>
      <w:r w:rsidR="002F052E">
        <w:t>presentations</w:t>
      </w:r>
    </w:p>
    <w:p w14:paraId="2790C383" w14:textId="47AFDA0E" w:rsidR="00804DF3" w:rsidRPr="005D57A5" w:rsidRDefault="00516FD8" w:rsidP="000E396A">
      <w:pPr>
        <w:rPr>
          <w:highlight w:val="green"/>
        </w:rPr>
      </w:pPr>
      <w:r>
        <w:rPr>
          <w:highlight w:val="green"/>
        </w:rPr>
        <w:t xml:space="preserve">Felix, Anne, </w:t>
      </w:r>
      <w:r w:rsidR="00804DF3" w:rsidRPr="005D57A5">
        <w:rPr>
          <w:highlight w:val="green"/>
        </w:rPr>
        <w:t>Benjamin, Mogens (one paper)</w:t>
      </w:r>
    </w:p>
    <w:p w14:paraId="6AB92C28" w14:textId="75C587E1" w:rsidR="005D57A5" w:rsidRDefault="005D57A5" w:rsidP="000E396A">
      <w:r w:rsidRPr="006A33AA">
        <w:rPr>
          <w:highlight w:val="green"/>
        </w:rPr>
        <w:t>Benjamin: Why Firms don’t lo</w:t>
      </w:r>
      <w:r w:rsidR="005013C4" w:rsidRPr="006A33AA">
        <w:rPr>
          <w:highlight w:val="green"/>
        </w:rPr>
        <w:t>bby</w:t>
      </w:r>
    </w:p>
    <w:p w14:paraId="5BE024AB" w14:textId="000D5495" w:rsidR="00CE53F0" w:rsidRPr="00552A27" w:rsidRDefault="00CE53F0" w:rsidP="000E396A">
      <w:r>
        <w:t>Sina, Benjamin, Amy, Mogens</w:t>
      </w:r>
    </w:p>
    <w:p w14:paraId="325BB50F" w14:textId="26E6B490" w:rsidR="00853A12" w:rsidRPr="00552A27" w:rsidRDefault="00853A12" w:rsidP="000E396A">
      <w:r w:rsidRPr="00552A27">
        <w:t>Florian</w:t>
      </w:r>
      <w:r w:rsidR="003D1B31">
        <w:t xml:space="preserve">: </w:t>
      </w:r>
      <w:r w:rsidR="00C06A40">
        <w:t>Private equity paper</w:t>
      </w:r>
      <w:r w:rsidR="00804686">
        <w:t xml:space="preserve"> (with Szakonyi)</w:t>
      </w:r>
    </w:p>
    <w:p w14:paraId="4D080226" w14:textId="77777777" w:rsidR="00552A27" w:rsidRPr="00552A27" w:rsidRDefault="00E0760F" w:rsidP="000E396A">
      <w:pPr>
        <w:rPr>
          <w:rFonts w:ascii="Times New Roman" w:eastAsia="Times New Roman" w:hAnsi="Times New Roman" w:cs="Times New Roman"/>
          <w:lang w:eastAsia="da-DK"/>
        </w:rPr>
      </w:pPr>
      <w:r w:rsidRPr="00552A27">
        <w:t>Anne</w:t>
      </w:r>
      <w:r w:rsidR="00552A27" w:rsidRPr="00552A27">
        <w:t xml:space="preserve">: </w:t>
      </w:r>
      <w:r w:rsidR="00552A27" w:rsidRPr="00552A27">
        <w:rPr>
          <w:rFonts w:ascii="Calibri" w:eastAsia="Times New Roman" w:hAnsi="Calibri" w:cs="Calibri"/>
          <w:color w:val="000000"/>
          <w:lang w:eastAsia="da-DK"/>
        </w:rPr>
        <w:t>Domestic civil unrest and firm operations abroad</w:t>
      </w:r>
    </w:p>
    <w:p w14:paraId="5263DBF0" w14:textId="34615B4D" w:rsidR="00853A12" w:rsidRDefault="00853A12" w:rsidP="000E396A">
      <w:r w:rsidRPr="00552A27">
        <w:rPr>
          <w:highlight w:val="green"/>
        </w:rPr>
        <w:t>Michael</w:t>
      </w:r>
      <w:r w:rsidRPr="005D57A5">
        <w:rPr>
          <w:highlight w:val="green"/>
        </w:rPr>
        <w:t xml:space="preserve"> Mue</w:t>
      </w:r>
      <w:r w:rsidR="00E463F9" w:rsidRPr="005D57A5">
        <w:rPr>
          <w:highlight w:val="green"/>
        </w:rPr>
        <w:t>ller</w:t>
      </w:r>
      <w:r w:rsidR="0010489B" w:rsidRPr="005D57A5">
        <w:rPr>
          <w:highlight w:val="green"/>
        </w:rPr>
        <w:t>: CEOs’ Cultural Imprints, #Metoo, and Women in Management</w:t>
      </w:r>
    </w:p>
    <w:p w14:paraId="63114EBB" w14:textId="6ADDD961" w:rsidR="00804DF3" w:rsidRDefault="00804DF3" w:rsidP="000E396A"/>
    <w:p w14:paraId="50EC0BD7" w14:textId="77777777" w:rsidR="002F052E" w:rsidRDefault="002F052E" w:rsidP="000E396A">
      <w:r>
        <w:t>Discussants, EGB</w:t>
      </w:r>
    </w:p>
    <w:p w14:paraId="5BE94BEF" w14:textId="47116CA3" w:rsidR="002F052E" w:rsidRDefault="00037A1C" w:rsidP="000E396A">
      <w:r>
        <w:t>David Fortunato</w:t>
      </w:r>
    </w:p>
    <w:p w14:paraId="53E2A6AC" w14:textId="3920E4BC" w:rsidR="00B60155" w:rsidRDefault="00B60155" w:rsidP="000E396A"/>
    <w:p w14:paraId="3DF3C861" w14:textId="3ACB9C6F" w:rsidR="00B60155" w:rsidRDefault="00B60155" w:rsidP="000E396A">
      <w:r>
        <w:t>Others</w:t>
      </w:r>
    </w:p>
    <w:p w14:paraId="303D1E80" w14:textId="748BDCEA" w:rsidR="00B60155" w:rsidRDefault="00B60155" w:rsidP="000E396A">
      <w:r>
        <w:t>Jaco</w:t>
      </w:r>
      <w:r w:rsidR="004F48EF">
        <w:t>b</w:t>
      </w:r>
      <w:r>
        <w:t xml:space="preserve"> Gerner Hariri, KU</w:t>
      </w:r>
    </w:p>
    <w:p w14:paraId="2480400C" w14:textId="77777777" w:rsidR="002F052E" w:rsidRDefault="002F052E" w:rsidP="000E396A"/>
    <w:p w14:paraId="700B5A80" w14:textId="77777777" w:rsidR="004B3A0D" w:rsidRDefault="004B3A0D" w:rsidP="000E396A"/>
    <w:sectPr w:rsidR="004B3A0D" w:rsidSect="00413F87">
      <w:pgSz w:w="11900" w:h="16840"/>
      <w:pgMar w:top="1418" w:right="1134" w:bottom="1418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Benjamin Carl Krag Egerod" w:date="2022-05-23T09:14:00Z" w:initials="BCKE">
    <w:p w14:paraId="066C0FD3" w14:textId="582A9953" w:rsidR="00AF422A" w:rsidRPr="00AF422A" w:rsidRDefault="00AF422A">
      <w:pPr>
        <w:pStyle w:val="Kommentartekst"/>
        <w:rPr>
          <w:lang w:val="da-DK"/>
        </w:rPr>
      </w:pPr>
      <w:r>
        <w:rPr>
          <w:rStyle w:val="Kommentarhenvisning"/>
        </w:rPr>
        <w:annotationRef/>
      </w:r>
      <w:r>
        <w:rPr>
          <w:lang w:val="da-DK"/>
        </w:rPr>
        <w:t>Foreslår nogle ændringer, der forbedre kønsbalancen</w:t>
      </w:r>
    </w:p>
  </w:comment>
  <w:comment w:id="3" w:author="Benjamin Carl Krag Egerod" w:date="2022-05-23T09:09:00Z" w:initials="BCKE">
    <w:p w14:paraId="17B63831" w14:textId="3DCB0FBE" w:rsidR="00687B0F" w:rsidRPr="00687B0F" w:rsidRDefault="00687B0F">
      <w:pPr>
        <w:pStyle w:val="Kommentartekst"/>
        <w:rPr>
          <w:lang w:val="da-DK"/>
        </w:rPr>
      </w:pPr>
      <w:r>
        <w:rPr>
          <w:rStyle w:val="Kommentarhenvisning"/>
        </w:rPr>
        <w:annotationRef/>
      </w:r>
      <w:r w:rsidRPr="00687B0F">
        <w:rPr>
          <w:lang w:val="da-DK"/>
        </w:rPr>
        <w:t xml:space="preserve">Hvad med at sætte </w:t>
      </w:r>
      <w:r w:rsidR="00F94942">
        <w:rPr>
          <w:lang w:val="da-DK"/>
        </w:rPr>
        <w:t xml:space="preserve">Brian </w:t>
      </w:r>
      <w:proofErr w:type="spellStart"/>
      <w:r w:rsidR="00F94942">
        <w:rPr>
          <w:lang w:val="da-DK"/>
        </w:rPr>
        <w:t>Libgober</w:t>
      </w:r>
      <w:proofErr w:type="spellEnd"/>
      <w:r w:rsidR="00F94942">
        <w:rPr>
          <w:lang w:val="da-DK"/>
        </w:rPr>
        <w:t xml:space="preserve"> på her? </w:t>
      </w:r>
      <w:r w:rsidR="00F94942">
        <w:rPr>
          <w:lang w:val="da-DK"/>
        </w:rPr>
        <w:t xml:space="preserve">Sebastian Thieme er et virkelig godt </w:t>
      </w:r>
      <w:proofErr w:type="spellStart"/>
      <w:r w:rsidR="00F94942">
        <w:rPr>
          <w:lang w:val="da-DK"/>
        </w:rPr>
        <w:t>fit</w:t>
      </w:r>
      <w:proofErr w:type="spellEnd"/>
      <w:r w:rsidR="00F94942">
        <w:rPr>
          <w:lang w:val="da-DK"/>
        </w:rPr>
        <w:t xml:space="preserve"> til den </w:t>
      </w:r>
      <w:proofErr w:type="spellStart"/>
      <w:r w:rsidR="00F94942">
        <w:rPr>
          <w:lang w:val="da-DK"/>
        </w:rPr>
        <w:t>discussant</w:t>
      </w:r>
      <w:proofErr w:type="spellEnd"/>
      <w:r w:rsidR="00F94942">
        <w:rPr>
          <w:lang w:val="da-DK"/>
        </w:rPr>
        <w:t xml:space="preserve"> rolle, som vi havde sat Brian på. </w:t>
      </w:r>
      <w:bookmarkStart w:id="4" w:name="_GoBack"/>
      <w:bookmarkEnd w:id="4"/>
    </w:p>
  </w:comment>
  <w:comment w:id="11" w:author="Benjamin Carl Krag Egerod" w:date="2022-05-23T09:16:00Z" w:initials="BCKE">
    <w:p w14:paraId="202C794E" w14:textId="34137C65" w:rsidR="00B00FCB" w:rsidRPr="00201AE5" w:rsidRDefault="00B00FCB">
      <w:pPr>
        <w:pStyle w:val="Kommentartekst"/>
        <w:rPr>
          <w:lang w:val="da-DK"/>
        </w:rPr>
      </w:pPr>
      <w:r>
        <w:rPr>
          <w:rStyle w:val="Kommentarhenvisning"/>
        </w:rPr>
        <w:annotationRef/>
      </w:r>
      <w:r w:rsidR="00201AE5" w:rsidRPr="00201AE5">
        <w:rPr>
          <w:rStyle w:val="Kommentarhenvisning"/>
          <w:lang w:val="da-DK"/>
        </w:rPr>
        <w:t xml:space="preserve">Hvad med Anne Jamison her og </w:t>
      </w:r>
      <w:r w:rsidR="00201AE5">
        <w:rPr>
          <w:rStyle w:val="Kommentarhenvisning"/>
          <w:lang w:val="da-DK"/>
        </w:rPr>
        <w:t>David nede på hendes panel?</w:t>
      </w:r>
    </w:p>
  </w:comment>
  <w:comment w:id="12" w:author="Benjamin Carl Krag Egerod" w:date="2022-05-23T09:20:00Z" w:initials="BCKE">
    <w:p w14:paraId="6A6E101E" w14:textId="4392F174" w:rsidR="00CD3540" w:rsidRPr="00CD3540" w:rsidRDefault="00CD3540">
      <w:pPr>
        <w:pStyle w:val="Kommentartekst"/>
        <w:rPr>
          <w:lang w:val="da-DK"/>
        </w:rPr>
      </w:pPr>
      <w:r>
        <w:rPr>
          <w:rStyle w:val="Kommentarhenvisning"/>
        </w:rPr>
        <w:annotationRef/>
      </w:r>
      <w:r w:rsidRPr="00CD3540">
        <w:rPr>
          <w:lang w:val="da-DK"/>
        </w:rPr>
        <w:t>Foreslår Nolan McCarty her og I</w:t>
      </w:r>
      <w:r>
        <w:rPr>
          <w:lang w:val="da-DK"/>
        </w:rPr>
        <w:t>an Turner på neden for</w:t>
      </w:r>
      <w:r w:rsidR="00645A85">
        <w:rPr>
          <w:lang w:val="da-DK"/>
        </w:rPr>
        <w:t xml:space="preserve">. Tror det matcher deres respektive </w:t>
      </w:r>
      <w:proofErr w:type="spellStart"/>
      <w:r w:rsidR="00645A85">
        <w:rPr>
          <w:lang w:val="da-DK"/>
        </w:rPr>
        <w:t>skills</w:t>
      </w:r>
      <w:proofErr w:type="spellEnd"/>
      <w:r w:rsidR="00645A85">
        <w:rPr>
          <w:lang w:val="da-DK"/>
        </w:rPr>
        <w:t xml:space="preserve"> bedre.</w:t>
      </w:r>
    </w:p>
  </w:comment>
  <w:comment w:id="13" w:author="Benjamin Carl Krag Egerod" w:date="2022-05-23T09:08:00Z" w:initials="BCKE">
    <w:p w14:paraId="339FDDA6" w14:textId="5413D3EE" w:rsidR="00687B0F" w:rsidRPr="00687B0F" w:rsidRDefault="00687B0F">
      <w:pPr>
        <w:pStyle w:val="Kommentartekst"/>
        <w:rPr>
          <w:lang w:val="da-DK"/>
        </w:rPr>
      </w:pPr>
      <w:r>
        <w:rPr>
          <w:rStyle w:val="Kommentarhenvisning"/>
        </w:rPr>
        <w:annotationRef/>
      </w:r>
      <w:r w:rsidRPr="00687B0F">
        <w:rPr>
          <w:lang w:val="da-DK"/>
        </w:rPr>
        <w:t>Hvad med at sætte Co</w:t>
      </w:r>
      <w:r>
        <w:rPr>
          <w:lang w:val="da-DK"/>
        </w:rPr>
        <w:t>l</w:t>
      </w:r>
      <w:r w:rsidRPr="00687B0F">
        <w:rPr>
          <w:lang w:val="da-DK"/>
        </w:rPr>
        <w:t xml:space="preserve">lin </w:t>
      </w:r>
      <w:proofErr w:type="spellStart"/>
      <w:r w:rsidRPr="00687B0F">
        <w:rPr>
          <w:lang w:val="da-DK"/>
        </w:rPr>
        <w:t>S</w:t>
      </w:r>
      <w:r>
        <w:rPr>
          <w:lang w:val="da-DK"/>
        </w:rPr>
        <w:t>chumock</w:t>
      </w:r>
      <w:proofErr w:type="spellEnd"/>
      <w:r>
        <w:rPr>
          <w:lang w:val="da-DK"/>
        </w:rPr>
        <w:t xml:space="preserve"> på her?</w:t>
      </w:r>
    </w:p>
  </w:comment>
  <w:comment w:id="14" w:author="Benjamin Carl Krag Egerod" w:date="2022-05-23T09:25:00Z" w:initials="BCKE">
    <w:p w14:paraId="542F8A6C" w14:textId="4D8CC38F" w:rsidR="00F56E57" w:rsidRPr="00F56E57" w:rsidRDefault="00F56E57">
      <w:pPr>
        <w:pStyle w:val="Kommentartekst"/>
        <w:rPr>
          <w:lang w:val="da-DK"/>
        </w:rPr>
      </w:pPr>
      <w:r>
        <w:rPr>
          <w:rStyle w:val="Kommentarhenvisning"/>
        </w:rPr>
        <w:annotationRef/>
      </w:r>
      <w:r w:rsidRPr="00F56E57">
        <w:rPr>
          <w:lang w:val="da-DK"/>
        </w:rPr>
        <w:t>Foreslår David Fortunato her, Anne J</w:t>
      </w:r>
      <w:r>
        <w:rPr>
          <w:lang w:val="da-DK"/>
        </w:rPr>
        <w:t>amison oppe på hans panel</w:t>
      </w:r>
      <w:r w:rsidR="00E366CA">
        <w:rPr>
          <w:lang w:val="da-DK"/>
        </w:rPr>
        <w:t>. Det forbedrer kønsbalancen på det andet panel, og det ser bedre ud, at Anne ikke skal gøre alt på det her panel</w:t>
      </w:r>
    </w:p>
  </w:comment>
  <w:comment w:id="15" w:author="Benjamin Carl Krag Egerod" w:date="2022-05-23T09:18:00Z" w:initials="BCKE">
    <w:p w14:paraId="6A256726" w14:textId="4BCE89AF" w:rsidR="00422868" w:rsidRPr="00905AA6" w:rsidRDefault="00422868">
      <w:pPr>
        <w:pStyle w:val="Kommentartekst"/>
        <w:rPr>
          <w:lang w:val="da-DK"/>
        </w:rPr>
      </w:pPr>
      <w:r>
        <w:rPr>
          <w:rStyle w:val="Kommentarhenvisning"/>
        </w:rPr>
        <w:annotationRef/>
      </w:r>
      <w:r w:rsidRPr="00905AA6">
        <w:rPr>
          <w:lang w:val="da-DK"/>
        </w:rPr>
        <w:t>Title!</w:t>
      </w:r>
    </w:p>
  </w:comment>
  <w:comment w:id="16" w:author="Benjamin Carl Krag Egerod" w:date="2022-05-23T09:52:00Z" w:initials="BCKE">
    <w:p w14:paraId="5A71D775" w14:textId="62C02513" w:rsidR="00905AA6" w:rsidRPr="00905AA6" w:rsidRDefault="00905AA6">
      <w:pPr>
        <w:pStyle w:val="Kommentartekst"/>
        <w:rPr>
          <w:lang w:val="da-DK"/>
        </w:rPr>
      </w:pPr>
      <w:r>
        <w:rPr>
          <w:rStyle w:val="Kommentarhenvisning"/>
        </w:rPr>
        <w:annotationRef/>
      </w:r>
      <w:r w:rsidRPr="00905AA6">
        <w:rPr>
          <w:lang w:val="da-DK"/>
        </w:rPr>
        <w:t>Skal vi ikke bruge Z</w:t>
      </w:r>
      <w:r>
        <w:rPr>
          <w:lang w:val="da-DK"/>
        </w:rPr>
        <w:t xml:space="preserve">oltan som </w:t>
      </w:r>
      <w:proofErr w:type="spellStart"/>
      <w:r>
        <w:rPr>
          <w:lang w:val="da-DK"/>
        </w:rPr>
        <w:t>discussant</w:t>
      </w:r>
      <w:proofErr w:type="spellEnd"/>
      <w:r>
        <w:rPr>
          <w:lang w:val="da-DK"/>
        </w:rPr>
        <w:t xml:space="preserve"> her? Både fordi jeg foreslår at bruge Tom et andet sted, men også fordi vi ikke bruger </w:t>
      </w:r>
      <w:proofErr w:type="spellStart"/>
      <w:r>
        <w:rPr>
          <w:lang w:val="da-DK"/>
        </w:rPr>
        <w:t>Zoli</w:t>
      </w:r>
      <w:proofErr w:type="spellEnd"/>
      <w:r>
        <w:rPr>
          <w:lang w:val="da-DK"/>
        </w:rPr>
        <w:t xml:space="preserve"> lige nu, og han ville være et godt match her</w:t>
      </w:r>
      <w:r w:rsidR="00CA70FE">
        <w:rPr>
          <w:lang w:val="da-DK"/>
        </w:rPr>
        <w:t xml:space="preserve"> metodisk og substantielt</w:t>
      </w:r>
      <w:r>
        <w:rPr>
          <w:lang w:val="da-DK"/>
        </w:rPr>
        <w:t>.</w:t>
      </w:r>
    </w:p>
  </w:comment>
  <w:comment w:id="17" w:author="Benjamin Carl Krag Egerod" w:date="2022-05-23T09:20:00Z" w:initials="BCKE">
    <w:p w14:paraId="5F11A7A3" w14:textId="7AF02951" w:rsidR="00CD3540" w:rsidRPr="00CD3540" w:rsidRDefault="00CD3540">
      <w:pPr>
        <w:pStyle w:val="Kommentartekst"/>
        <w:rPr>
          <w:lang w:val="da-DK"/>
        </w:rPr>
      </w:pPr>
      <w:r>
        <w:rPr>
          <w:rStyle w:val="Kommentarhenvisning"/>
        </w:rPr>
        <w:annotationRef/>
      </w:r>
      <w:r w:rsidRPr="00CD3540">
        <w:rPr>
          <w:lang w:val="da-DK"/>
        </w:rPr>
        <w:t>Foreslår Ian Turner her og N</w:t>
      </w:r>
      <w:r>
        <w:rPr>
          <w:lang w:val="da-DK"/>
        </w:rPr>
        <w:t xml:space="preserve">olan McCarty på Ian </w:t>
      </w:r>
      <w:proofErr w:type="spellStart"/>
      <w:r>
        <w:rPr>
          <w:lang w:val="da-DK"/>
        </w:rPr>
        <w:t>Turners</w:t>
      </w:r>
      <w:proofErr w:type="spellEnd"/>
      <w:r>
        <w:rPr>
          <w:lang w:val="da-DK"/>
        </w:rPr>
        <w:t xml:space="preserve"> plads oven for</w:t>
      </w:r>
    </w:p>
  </w:comment>
  <w:comment w:id="18" w:author="Benjamin Carl Krag Egerod" w:date="2022-05-23T09:24:00Z" w:initials="BCKE">
    <w:p w14:paraId="2FF38717" w14:textId="27B5FD77" w:rsidR="009D2AEE" w:rsidRDefault="009D2AEE">
      <w:pPr>
        <w:pStyle w:val="Kommentartekst"/>
      </w:pPr>
      <w:r>
        <w:rPr>
          <w:rStyle w:val="Kommentarhenvisning"/>
        </w:rPr>
        <w:annotationRef/>
      </w:r>
      <w:r>
        <w:t>Title</w:t>
      </w:r>
    </w:p>
  </w:comment>
  <w:comment w:id="19" w:author="Benjamin Carl Krag Egerod" w:date="2022-05-23T09:22:00Z" w:initials="BCKE">
    <w:p w14:paraId="0CFDCD65" w14:textId="27999307" w:rsidR="00A654C3" w:rsidRPr="00A654C3" w:rsidRDefault="00A654C3">
      <w:pPr>
        <w:pStyle w:val="Kommentartekst"/>
        <w:rPr>
          <w:lang w:val="da-DK"/>
        </w:rPr>
      </w:pPr>
      <w:r>
        <w:rPr>
          <w:rStyle w:val="Kommentarhenvisning"/>
        </w:rPr>
        <w:annotationRef/>
      </w:r>
      <w:r w:rsidRPr="00A654C3">
        <w:rPr>
          <w:lang w:val="da-DK"/>
        </w:rPr>
        <w:t>Hvad med Zoltan her? Det virker så fattig</w:t>
      </w:r>
      <w:r>
        <w:rPr>
          <w:lang w:val="da-DK"/>
        </w:rPr>
        <w:t xml:space="preserve">t, når man har en deltager som </w:t>
      </w:r>
      <w:proofErr w:type="spellStart"/>
      <w:r>
        <w:rPr>
          <w:lang w:val="da-DK"/>
        </w:rPr>
        <w:t>chair</w:t>
      </w:r>
      <w:proofErr w:type="spellEnd"/>
    </w:p>
  </w:comment>
  <w:comment w:id="20" w:author="Benjamin Carl Krag Egerod" w:date="2022-05-23T10:01:00Z" w:initials="BCKE">
    <w:p w14:paraId="0F440E4A" w14:textId="2659DB94" w:rsidR="00F028B3" w:rsidRPr="00F028B3" w:rsidRDefault="00F028B3">
      <w:pPr>
        <w:pStyle w:val="Kommentartekst"/>
        <w:rPr>
          <w:lang w:val="da-DK"/>
        </w:rPr>
      </w:pPr>
      <w:r>
        <w:rPr>
          <w:rStyle w:val="Kommentarhenvisning"/>
        </w:rPr>
        <w:annotationRef/>
      </w:r>
      <w:r w:rsidRPr="00F028B3">
        <w:rPr>
          <w:lang w:val="da-DK"/>
        </w:rPr>
        <w:t xml:space="preserve">Foreslår at sætte Sebastian Thieme på her – hans </w:t>
      </w:r>
      <w:r>
        <w:rPr>
          <w:lang w:val="da-DK"/>
        </w:rPr>
        <w:t>JMP i JOP handlede om det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66C0FD3" w15:done="0"/>
  <w15:commentEx w15:paraId="17B63831" w15:done="0"/>
  <w15:commentEx w15:paraId="202C794E" w15:done="0"/>
  <w15:commentEx w15:paraId="6A6E101E" w15:done="0"/>
  <w15:commentEx w15:paraId="339FDDA6" w15:done="0"/>
  <w15:commentEx w15:paraId="542F8A6C" w15:done="0"/>
  <w15:commentEx w15:paraId="6A256726" w15:done="0"/>
  <w15:commentEx w15:paraId="5A71D775" w15:done="0"/>
  <w15:commentEx w15:paraId="5F11A7A3" w15:done="0"/>
  <w15:commentEx w15:paraId="2FF38717" w15:done="0"/>
  <w15:commentEx w15:paraId="0CFDCD65" w15:done="0"/>
  <w15:commentEx w15:paraId="0F440E4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DB30F8" w14:textId="77777777" w:rsidR="00B66CC4" w:rsidRDefault="00B66CC4" w:rsidP="00FD6495">
      <w:r>
        <w:separator/>
      </w:r>
    </w:p>
  </w:endnote>
  <w:endnote w:type="continuationSeparator" w:id="0">
    <w:p w14:paraId="0CE72818" w14:textId="77777777" w:rsidR="00B66CC4" w:rsidRDefault="00B66CC4" w:rsidP="00FD6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58960D" w14:textId="77777777" w:rsidR="00B66CC4" w:rsidRDefault="00B66CC4" w:rsidP="00FD6495">
      <w:r>
        <w:separator/>
      </w:r>
    </w:p>
  </w:footnote>
  <w:footnote w:type="continuationSeparator" w:id="0">
    <w:p w14:paraId="2A21C778" w14:textId="77777777" w:rsidR="00B66CC4" w:rsidRDefault="00B66CC4" w:rsidP="00FD6495">
      <w:r>
        <w:continuationSeparator/>
      </w:r>
    </w:p>
  </w:footnote>
  <w:footnote w:id="1">
    <w:p w14:paraId="579EA030" w14:textId="79B69EE0" w:rsidR="00FD6495" w:rsidRPr="00FD6495" w:rsidRDefault="00FD6495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FD6495">
        <w:t xml:space="preserve">The conference is funded by a grant from the </w:t>
      </w:r>
      <w:r>
        <w:t xml:space="preserve">International Network </w:t>
      </w:r>
      <w:proofErr w:type="spellStart"/>
      <w:r>
        <w:t>Programme</w:t>
      </w:r>
      <w:proofErr w:type="spellEnd"/>
      <w:r>
        <w:t xml:space="preserve"> under the Danish Ministry of Higher Education and Science.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42427"/>
    <w:multiLevelType w:val="hybridMultilevel"/>
    <w:tmpl w:val="40C08DB4"/>
    <w:lvl w:ilvl="0" w:tplc="65FA7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20E66"/>
    <w:multiLevelType w:val="hybridMultilevel"/>
    <w:tmpl w:val="B9103412"/>
    <w:lvl w:ilvl="0" w:tplc="83748B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enjamin Carl Krag Egerod">
    <w15:presenceInfo w15:providerId="AD" w15:userId="S-1-5-21-842925246-963894560-725345543-2078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0D"/>
    <w:rsid w:val="00001325"/>
    <w:rsid w:val="00012179"/>
    <w:rsid w:val="00022BCA"/>
    <w:rsid w:val="0002336E"/>
    <w:rsid w:val="000324CE"/>
    <w:rsid w:val="000334F6"/>
    <w:rsid w:val="00036C19"/>
    <w:rsid w:val="00037A1C"/>
    <w:rsid w:val="00053253"/>
    <w:rsid w:val="000562AC"/>
    <w:rsid w:val="00057BC4"/>
    <w:rsid w:val="00065246"/>
    <w:rsid w:val="00074373"/>
    <w:rsid w:val="00087C8D"/>
    <w:rsid w:val="0009590C"/>
    <w:rsid w:val="00096305"/>
    <w:rsid w:val="000A1BD2"/>
    <w:rsid w:val="000C173D"/>
    <w:rsid w:val="000D7EE4"/>
    <w:rsid w:val="000E04B1"/>
    <w:rsid w:val="000E396A"/>
    <w:rsid w:val="000E6426"/>
    <w:rsid w:val="000F0035"/>
    <w:rsid w:val="000F39BD"/>
    <w:rsid w:val="001015A8"/>
    <w:rsid w:val="00104879"/>
    <w:rsid w:val="0010489B"/>
    <w:rsid w:val="001071AC"/>
    <w:rsid w:val="00107FE1"/>
    <w:rsid w:val="0011127E"/>
    <w:rsid w:val="0011709C"/>
    <w:rsid w:val="001239BA"/>
    <w:rsid w:val="00126CE5"/>
    <w:rsid w:val="001322F3"/>
    <w:rsid w:val="00140EBF"/>
    <w:rsid w:val="00150905"/>
    <w:rsid w:val="0015721C"/>
    <w:rsid w:val="00163C1E"/>
    <w:rsid w:val="00164547"/>
    <w:rsid w:val="00165072"/>
    <w:rsid w:val="00165206"/>
    <w:rsid w:val="00177243"/>
    <w:rsid w:val="001823D7"/>
    <w:rsid w:val="00182712"/>
    <w:rsid w:val="00182773"/>
    <w:rsid w:val="00186107"/>
    <w:rsid w:val="001922FF"/>
    <w:rsid w:val="00195C76"/>
    <w:rsid w:val="001A371F"/>
    <w:rsid w:val="001B2ED4"/>
    <w:rsid w:val="001C5C17"/>
    <w:rsid w:val="001C792F"/>
    <w:rsid w:val="001D4E97"/>
    <w:rsid w:val="001D5159"/>
    <w:rsid w:val="001D793B"/>
    <w:rsid w:val="001E42BC"/>
    <w:rsid w:val="001E7540"/>
    <w:rsid w:val="001E7AFE"/>
    <w:rsid w:val="001F1408"/>
    <w:rsid w:val="001F222B"/>
    <w:rsid w:val="001F2A7C"/>
    <w:rsid w:val="00201AE5"/>
    <w:rsid w:val="00214E62"/>
    <w:rsid w:val="002154EE"/>
    <w:rsid w:val="002300A0"/>
    <w:rsid w:val="0025032E"/>
    <w:rsid w:val="00255F33"/>
    <w:rsid w:val="00256B1E"/>
    <w:rsid w:val="002656FD"/>
    <w:rsid w:val="00273D2B"/>
    <w:rsid w:val="00274A3E"/>
    <w:rsid w:val="00295E79"/>
    <w:rsid w:val="002A2D20"/>
    <w:rsid w:val="002A6075"/>
    <w:rsid w:val="002A679E"/>
    <w:rsid w:val="002B5455"/>
    <w:rsid w:val="002C09B2"/>
    <w:rsid w:val="002C26EC"/>
    <w:rsid w:val="002D7585"/>
    <w:rsid w:val="002E02BF"/>
    <w:rsid w:val="002F052E"/>
    <w:rsid w:val="002F4143"/>
    <w:rsid w:val="003110D9"/>
    <w:rsid w:val="00311872"/>
    <w:rsid w:val="00311FEE"/>
    <w:rsid w:val="00317F50"/>
    <w:rsid w:val="00320BB9"/>
    <w:rsid w:val="00322318"/>
    <w:rsid w:val="0032292E"/>
    <w:rsid w:val="00323048"/>
    <w:rsid w:val="003240E0"/>
    <w:rsid w:val="0032724D"/>
    <w:rsid w:val="0033396B"/>
    <w:rsid w:val="00340C67"/>
    <w:rsid w:val="00356317"/>
    <w:rsid w:val="00360718"/>
    <w:rsid w:val="00372A0A"/>
    <w:rsid w:val="00377208"/>
    <w:rsid w:val="00387B74"/>
    <w:rsid w:val="00391135"/>
    <w:rsid w:val="003A0FE8"/>
    <w:rsid w:val="003A7F74"/>
    <w:rsid w:val="003B2591"/>
    <w:rsid w:val="003B564F"/>
    <w:rsid w:val="003B73FA"/>
    <w:rsid w:val="003C04CD"/>
    <w:rsid w:val="003C2633"/>
    <w:rsid w:val="003C2EA6"/>
    <w:rsid w:val="003C32D8"/>
    <w:rsid w:val="003D1B31"/>
    <w:rsid w:val="003D3F3F"/>
    <w:rsid w:val="003E287B"/>
    <w:rsid w:val="003E42A6"/>
    <w:rsid w:val="003F263C"/>
    <w:rsid w:val="003F3B35"/>
    <w:rsid w:val="0041083A"/>
    <w:rsid w:val="00413F87"/>
    <w:rsid w:val="00421D93"/>
    <w:rsid w:val="00422868"/>
    <w:rsid w:val="00423DE8"/>
    <w:rsid w:val="00427AD4"/>
    <w:rsid w:val="00430F1F"/>
    <w:rsid w:val="0043728B"/>
    <w:rsid w:val="00452AB2"/>
    <w:rsid w:val="0047612D"/>
    <w:rsid w:val="0047727B"/>
    <w:rsid w:val="004816CD"/>
    <w:rsid w:val="004822C8"/>
    <w:rsid w:val="004842E6"/>
    <w:rsid w:val="00485BF8"/>
    <w:rsid w:val="004A6FA2"/>
    <w:rsid w:val="004B16AB"/>
    <w:rsid w:val="004B3A0D"/>
    <w:rsid w:val="004B6681"/>
    <w:rsid w:val="004D45BC"/>
    <w:rsid w:val="004F01FD"/>
    <w:rsid w:val="004F1001"/>
    <w:rsid w:val="004F48EF"/>
    <w:rsid w:val="005013C4"/>
    <w:rsid w:val="00503DC6"/>
    <w:rsid w:val="00506A20"/>
    <w:rsid w:val="00510ECA"/>
    <w:rsid w:val="00516FD8"/>
    <w:rsid w:val="0052285D"/>
    <w:rsid w:val="00552A27"/>
    <w:rsid w:val="005643FF"/>
    <w:rsid w:val="005777B6"/>
    <w:rsid w:val="00584B25"/>
    <w:rsid w:val="005976C8"/>
    <w:rsid w:val="005A2CD7"/>
    <w:rsid w:val="005A47D3"/>
    <w:rsid w:val="005B7DD6"/>
    <w:rsid w:val="005C5088"/>
    <w:rsid w:val="005C5C8D"/>
    <w:rsid w:val="005C62A0"/>
    <w:rsid w:val="005C7436"/>
    <w:rsid w:val="005D1097"/>
    <w:rsid w:val="005D57A5"/>
    <w:rsid w:val="005E5CC8"/>
    <w:rsid w:val="005F0DD3"/>
    <w:rsid w:val="005F3C43"/>
    <w:rsid w:val="00600EA4"/>
    <w:rsid w:val="00614A3B"/>
    <w:rsid w:val="0062314C"/>
    <w:rsid w:val="006376EA"/>
    <w:rsid w:val="00645A85"/>
    <w:rsid w:val="00647DBF"/>
    <w:rsid w:val="006527DC"/>
    <w:rsid w:val="00662256"/>
    <w:rsid w:val="006756AF"/>
    <w:rsid w:val="00681FCD"/>
    <w:rsid w:val="00687B0F"/>
    <w:rsid w:val="0069668E"/>
    <w:rsid w:val="006A16E3"/>
    <w:rsid w:val="006A33AA"/>
    <w:rsid w:val="006A460B"/>
    <w:rsid w:val="006A6EFE"/>
    <w:rsid w:val="006B10DD"/>
    <w:rsid w:val="006B246E"/>
    <w:rsid w:val="006B73EC"/>
    <w:rsid w:val="006C57C8"/>
    <w:rsid w:val="006D782F"/>
    <w:rsid w:val="00705D51"/>
    <w:rsid w:val="00706598"/>
    <w:rsid w:val="00725A2E"/>
    <w:rsid w:val="00726FD4"/>
    <w:rsid w:val="00730091"/>
    <w:rsid w:val="00741989"/>
    <w:rsid w:val="00742AAF"/>
    <w:rsid w:val="00750245"/>
    <w:rsid w:val="007525C2"/>
    <w:rsid w:val="00752AF0"/>
    <w:rsid w:val="00753E18"/>
    <w:rsid w:val="007545C1"/>
    <w:rsid w:val="00773DC0"/>
    <w:rsid w:val="00787119"/>
    <w:rsid w:val="007C10DA"/>
    <w:rsid w:val="007E73BA"/>
    <w:rsid w:val="0080460E"/>
    <w:rsid w:val="00804686"/>
    <w:rsid w:val="00804DF3"/>
    <w:rsid w:val="008231C8"/>
    <w:rsid w:val="00827200"/>
    <w:rsid w:val="0082788F"/>
    <w:rsid w:val="00831C00"/>
    <w:rsid w:val="0083296A"/>
    <w:rsid w:val="00835EF3"/>
    <w:rsid w:val="00835F7F"/>
    <w:rsid w:val="00851AA6"/>
    <w:rsid w:val="00852B61"/>
    <w:rsid w:val="00853582"/>
    <w:rsid w:val="00853A12"/>
    <w:rsid w:val="00854735"/>
    <w:rsid w:val="0085793E"/>
    <w:rsid w:val="00882947"/>
    <w:rsid w:val="008861D0"/>
    <w:rsid w:val="008868EF"/>
    <w:rsid w:val="008B3B88"/>
    <w:rsid w:val="008C0355"/>
    <w:rsid w:val="008C2071"/>
    <w:rsid w:val="008E2423"/>
    <w:rsid w:val="008E2762"/>
    <w:rsid w:val="008E65DD"/>
    <w:rsid w:val="008E6CB3"/>
    <w:rsid w:val="008F4D32"/>
    <w:rsid w:val="00901EBC"/>
    <w:rsid w:val="00905746"/>
    <w:rsid w:val="00905AA6"/>
    <w:rsid w:val="00913233"/>
    <w:rsid w:val="00920D63"/>
    <w:rsid w:val="00923B3B"/>
    <w:rsid w:val="00935AB4"/>
    <w:rsid w:val="00943D9B"/>
    <w:rsid w:val="0095213C"/>
    <w:rsid w:val="009619D1"/>
    <w:rsid w:val="009621D3"/>
    <w:rsid w:val="009808E5"/>
    <w:rsid w:val="009818A4"/>
    <w:rsid w:val="00992741"/>
    <w:rsid w:val="00996416"/>
    <w:rsid w:val="009A2AAB"/>
    <w:rsid w:val="009B2D6B"/>
    <w:rsid w:val="009B700C"/>
    <w:rsid w:val="009C70FC"/>
    <w:rsid w:val="009D2AEE"/>
    <w:rsid w:val="009D383A"/>
    <w:rsid w:val="009D5BC6"/>
    <w:rsid w:val="009E54E7"/>
    <w:rsid w:val="009E69B7"/>
    <w:rsid w:val="009F2639"/>
    <w:rsid w:val="009F778F"/>
    <w:rsid w:val="00A050C2"/>
    <w:rsid w:val="00A11410"/>
    <w:rsid w:val="00A1571B"/>
    <w:rsid w:val="00A329B7"/>
    <w:rsid w:val="00A41BCF"/>
    <w:rsid w:val="00A56172"/>
    <w:rsid w:val="00A576DD"/>
    <w:rsid w:val="00A654C3"/>
    <w:rsid w:val="00A667A7"/>
    <w:rsid w:val="00A675BF"/>
    <w:rsid w:val="00A72630"/>
    <w:rsid w:val="00A84FF9"/>
    <w:rsid w:val="00AA54F9"/>
    <w:rsid w:val="00AB16FD"/>
    <w:rsid w:val="00AC3865"/>
    <w:rsid w:val="00AC783F"/>
    <w:rsid w:val="00AD371B"/>
    <w:rsid w:val="00AD6AC8"/>
    <w:rsid w:val="00AF422A"/>
    <w:rsid w:val="00AF4760"/>
    <w:rsid w:val="00AF55DB"/>
    <w:rsid w:val="00B00FCB"/>
    <w:rsid w:val="00B01D18"/>
    <w:rsid w:val="00B02A22"/>
    <w:rsid w:val="00B06C08"/>
    <w:rsid w:val="00B11C08"/>
    <w:rsid w:val="00B2328A"/>
    <w:rsid w:val="00B32A13"/>
    <w:rsid w:val="00B336F4"/>
    <w:rsid w:val="00B43CE2"/>
    <w:rsid w:val="00B60155"/>
    <w:rsid w:val="00B63623"/>
    <w:rsid w:val="00B642A9"/>
    <w:rsid w:val="00B66CC4"/>
    <w:rsid w:val="00B703DF"/>
    <w:rsid w:val="00B81871"/>
    <w:rsid w:val="00B9422A"/>
    <w:rsid w:val="00BA3006"/>
    <w:rsid w:val="00BB60E2"/>
    <w:rsid w:val="00BC50C7"/>
    <w:rsid w:val="00BE54C7"/>
    <w:rsid w:val="00BE6520"/>
    <w:rsid w:val="00BE7B5B"/>
    <w:rsid w:val="00BF3476"/>
    <w:rsid w:val="00BF5445"/>
    <w:rsid w:val="00BF7BD1"/>
    <w:rsid w:val="00C06A40"/>
    <w:rsid w:val="00C24D21"/>
    <w:rsid w:val="00C466B1"/>
    <w:rsid w:val="00C47619"/>
    <w:rsid w:val="00C5389E"/>
    <w:rsid w:val="00C5596B"/>
    <w:rsid w:val="00C6316B"/>
    <w:rsid w:val="00C65CD2"/>
    <w:rsid w:val="00C75EE0"/>
    <w:rsid w:val="00C86FBF"/>
    <w:rsid w:val="00C87EAF"/>
    <w:rsid w:val="00C9369A"/>
    <w:rsid w:val="00CA610A"/>
    <w:rsid w:val="00CA70FE"/>
    <w:rsid w:val="00CD3540"/>
    <w:rsid w:val="00CD3F45"/>
    <w:rsid w:val="00CE53F0"/>
    <w:rsid w:val="00D01C2E"/>
    <w:rsid w:val="00D1248E"/>
    <w:rsid w:val="00D26BA1"/>
    <w:rsid w:val="00D34674"/>
    <w:rsid w:val="00D42F1B"/>
    <w:rsid w:val="00D44B6F"/>
    <w:rsid w:val="00D50FBD"/>
    <w:rsid w:val="00D54A25"/>
    <w:rsid w:val="00D66568"/>
    <w:rsid w:val="00D72630"/>
    <w:rsid w:val="00D77309"/>
    <w:rsid w:val="00D9527B"/>
    <w:rsid w:val="00DA05A8"/>
    <w:rsid w:val="00DA72A1"/>
    <w:rsid w:val="00DC3D86"/>
    <w:rsid w:val="00DC7288"/>
    <w:rsid w:val="00DD353F"/>
    <w:rsid w:val="00DD3815"/>
    <w:rsid w:val="00DE639C"/>
    <w:rsid w:val="00DE71F6"/>
    <w:rsid w:val="00DF5ADA"/>
    <w:rsid w:val="00E01C0C"/>
    <w:rsid w:val="00E0760F"/>
    <w:rsid w:val="00E112E8"/>
    <w:rsid w:val="00E168ED"/>
    <w:rsid w:val="00E34E13"/>
    <w:rsid w:val="00E366CA"/>
    <w:rsid w:val="00E463F9"/>
    <w:rsid w:val="00E4664A"/>
    <w:rsid w:val="00E476D9"/>
    <w:rsid w:val="00E524C9"/>
    <w:rsid w:val="00E548FC"/>
    <w:rsid w:val="00E612F1"/>
    <w:rsid w:val="00E63D79"/>
    <w:rsid w:val="00E80B57"/>
    <w:rsid w:val="00E812A9"/>
    <w:rsid w:val="00E9234D"/>
    <w:rsid w:val="00E92E87"/>
    <w:rsid w:val="00EA27F1"/>
    <w:rsid w:val="00EA2C62"/>
    <w:rsid w:val="00EA7C30"/>
    <w:rsid w:val="00EC66C0"/>
    <w:rsid w:val="00EC7F11"/>
    <w:rsid w:val="00ED1917"/>
    <w:rsid w:val="00ED2D49"/>
    <w:rsid w:val="00ED48A7"/>
    <w:rsid w:val="00EE0B5A"/>
    <w:rsid w:val="00EE0DF6"/>
    <w:rsid w:val="00EE2E60"/>
    <w:rsid w:val="00EE7173"/>
    <w:rsid w:val="00EF05D0"/>
    <w:rsid w:val="00EF7149"/>
    <w:rsid w:val="00F028B3"/>
    <w:rsid w:val="00F0431F"/>
    <w:rsid w:val="00F202A6"/>
    <w:rsid w:val="00F22794"/>
    <w:rsid w:val="00F22868"/>
    <w:rsid w:val="00F30639"/>
    <w:rsid w:val="00F30849"/>
    <w:rsid w:val="00F426E3"/>
    <w:rsid w:val="00F43901"/>
    <w:rsid w:val="00F4530B"/>
    <w:rsid w:val="00F565C4"/>
    <w:rsid w:val="00F56E57"/>
    <w:rsid w:val="00F624B6"/>
    <w:rsid w:val="00F77F44"/>
    <w:rsid w:val="00F80A83"/>
    <w:rsid w:val="00F81706"/>
    <w:rsid w:val="00F829EC"/>
    <w:rsid w:val="00F84021"/>
    <w:rsid w:val="00F853C7"/>
    <w:rsid w:val="00F94942"/>
    <w:rsid w:val="00FA52B5"/>
    <w:rsid w:val="00FB29BA"/>
    <w:rsid w:val="00FC26FE"/>
    <w:rsid w:val="00FD36FA"/>
    <w:rsid w:val="00FD53E7"/>
    <w:rsid w:val="00FD6495"/>
    <w:rsid w:val="00FE182F"/>
    <w:rsid w:val="00FE2E27"/>
    <w:rsid w:val="00FF1378"/>
    <w:rsid w:val="00FF5280"/>
    <w:rsid w:val="00FF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81810"/>
  <w15:chartTrackingRefBased/>
  <w15:docId w15:val="{5FEDF6BB-1829-7F4E-B655-198BCF3F2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D371B"/>
    <w:pPr>
      <w:ind w:left="720"/>
      <w:contextualSpacing/>
    </w:pPr>
  </w:style>
  <w:style w:type="table" w:styleId="Tabel-Gitter">
    <w:name w:val="Table Grid"/>
    <w:basedOn w:val="Tabel-Normal"/>
    <w:uiPriority w:val="39"/>
    <w:rsid w:val="00255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henvisning">
    <w:name w:val="annotation reference"/>
    <w:basedOn w:val="Standardskrifttypeiafsnit"/>
    <w:uiPriority w:val="99"/>
    <w:semiHidden/>
    <w:unhideWhenUsed/>
    <w:rsid w:val="00835EF3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835EF3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835EF3"/>
    <w:rPr>
      <w:sz w:val="20"/>
      <w:szCs w:val="20"/>
      <w:lang w:val="en-US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835EF3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835EF3"/>
    <w:rPr>
      <w:b/>
      <w:bCs/>
      <w:sz w:val="20"/>
      <w:szCs w:val="20"/>
      <w:lang w:val="en-US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816CD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816CD"/>
    <w:rPr>
      <w:rFonts w:ascii="Segoe UI" w:hAnsi="Segoe UI" w:cs="Segoe UI"/>
      <w:sz w:val="18"/>
      <w:szCs w:val="18"/>
      <w:lang w:val="en-US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FD6495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FD6495"/>
    <w:rPr>
      <w:sz w:val="20"/>
      <w:szCs w:val="20"/>
      <w:lang w:val="en-US"/>
    </w:rPr>
  </w:style>
  <w:style w:type="character" w:styleId="Fodnotehenvisning">
    <w:name w:val="footnote reference"/>
    <w:basedOn w:val="Standardskrifttypeiafsnit"/>
    <w:uiPriority w:val="99"/>
    <w:semiHidden/>
    <w:unhideWhenUsed/>
    <w:rsid w:val="00FD64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4348</TotalTime>
  <Pages>5</Pages>
  <Words>933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Mogens Kamp Justesen</dc:creator>
  <cp:keywords/>
  <dc:description/>
  <cp:lastModifiedBy>Benjamin Carl Krag Egerod</cp:lastModifiedBy>
  <cp:revision>446</cp:revision>
  <dcterms:created xsi:type="dcterms:W3CDTF">2022-04-25T13:11:00Z</dcterms:created>
  <dcterms:modified xsi:type="dcterms:W3CDTF">2022-05-23T08:05:00Z</dcterms:modified>
</cp:coreProperties>
</file>